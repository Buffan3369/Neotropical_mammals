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C23" w:rsidRDefault="00000000">
      <w:pPr>
        <w:pStyle w:val="LO-normal"/>
        <w:spacing w:line="360" w:lineRule="auto"/>
        <w:jc w:val="both"/>
      </w:pPr>
      <w:r>
        <w:rPr>
          <w:rFonts w:eastAsia="Times New Roman" w:cs="Times New Roman"/>
          <w:sz w:val="20"/>
          <w:szCs w:val="20"/>
        </w:rPr>
        <w:tab/>
        <w:t xml:space="preserve">Here, we </w:t>
      </w:r>
      <w:del w:id="0" w:author="Fabien Condamine" w:date="2024-06-17T16:14:00Z">
        <w:r w:rsidDel="00F1013C">
          <w:rPr>
            <w:rFonts w:eastAsia="Times New Roman" w:cs="Times New Roman"/>
            <w:sz w:val="20"/>
            <w:szCs w:val="20"/>
          </w:rPr>
          <w:delText xml:space="preserve">produced </w:delText>
        </w:r>
      </w:del>
      <w:ins w:id="1" w:author="Fabien Condamine" w:date="2024-06-17T16:14:00Z">
        <w:r w:rsidR="00F1013C">
          <w:rPr>
            <w:rFonts w:eastAsia="Times New Roman" w:cs="Times New Roman"/>
            <w:sz w:val="20"/>
            <w:szCs w:val="20"/>
          </w:rPr>
          <w:t>pro</w:t>
        </w:r>
        <w:r w:rsidR="00F1013C">
          <w:rPr>
            <w:rFonts w:eastAsia="Times New Roman" w:cs="Times New Roman"/>
            <w:sz w:val="20"/>
            <w:szCs w:val="20"/>
          </w:rPr>
          <w:t>vide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the first integrative study of the macroevolutionary fate of </w:t>
      </w:r>
      <w:del w:id="2" w:author="Fabien Condamine" w:date="2024-06-17T16:14:00Z">
        <w:r w:rsidDel="00F1013C">
          <w:rPr>
            <w:rFonts w:eastAsia="Times New Roman" w:cs="Times New Roman"/>
            <w:sz w:val="20"/>
            <w:szCs w:val="20"/>
          </w:rPr>
          <w:delText xml:space="preserve">the </w:delText>
        </w:r>
      </w:del>
      <w:r>
        <w:rPr>
          <w:rFonts w:eastAsia="Times New Roman" w:cs="Times New Roman"/>
          <w:sz w:val="20"/>
          <w:szCs w:val="20"/>
        </w:rPr>
        <w:t xml:space="preserve">charismatic extinct mammals from South America across the Eocene-Oligocene using the fossil record. Interestingly, our </w:t>
      </w:r>
      <w:del w:id="3" w:author="Fabien Condamine" w:date="2024-06-17T16:14:00Z">
        <w:r w:rsidDel="00F1013C">
          <w:rPr>
            <w:rFonts w:eastAsia="Times New Roman" w:cs="Times New Roman"/>
            <w:sz w:val="20"/>
            <w:szCs w:val="20"/>
          </w:rPr>
          <w:delText xml:space="preserve">findings </w:delText>
        </w:r>
      </w:del>
      <w:ins w:id="4" w:author="Fabien Condamine" w:date="2024-06-17T16:14:00Z">
        <w:r w:rsidR="00F1013C">
          <w:rPr>
            <w:rFonts w:eastAsia="Times New Roman" w:cs="Times New Roman"/>
            <w:sz w:val="20"/>
            <w:szCs w:val="20"/>
          </w:rPr>
          <w:t>results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challenge the occurrence of a continent-scale mass extinction </w:t>
      </w:r>
      <w:del w:id="5" w:author="Fabien Condamine" w:date="2024-06-17T16:14:00Z">
        <w:r w:rsidDel="00F1013C">
          <w:rPr>
            <w:rFonts w:eastAsia="Times New Roman" w:cs="Times New Roman"/>
            <w:sz w:val="20"/>
            <w:szCs w:val="20"/>
          </w:rPr>
          <w:delText xml:space="preserve">among </w:delText>
        </w:r>
      </w:del>
      <w:ins w:id="6" w:author="Fabien Condamine" w:date="2024-06-17T16:14:00Z">
        <w:r w:rsidR="00F1013C">
          <w:rPr>
            <w:rFonts w:eastAsia="Times New Roman" w:cs="Times New Roman"/>
            <w:sz w:val="20"/>
            <w:szCs w:val="20"/>
          </w:rPr>
          <w:t>of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mammals at the EOT (30), contrary to what </w:t>
      </w:r>
      <w:del w:id="7" w:author="Fabien Condamine" w:date="2024-06-17T16:14:00Z">
        <w:r w:rsidDel="00F1013C">
          <w:rPr>
            <w:rFonts w:eastAsia="Times New Roman" w:cs="Times New Roman"/>
            <w:sz w:val="20"/>
            <w:szCs w:val="20"/>
          </w:rPr>
          <w:delText xml:space="preserve">is </w:delText>
        </w:r>
      </w:del>
      <w:ins w:id="8" w:author="Fabien Condamine" w:date="2024-06-17T16:14:00Z">
        <w:r w:rsidR="00F1013C">
          <w:rPr>
            <w:rFonts w:eastAsia="Times New Roman" w:cs="Times New Roman"/>
            <w:sz w:val="20"/>
            <w:szCs w:val="20"/>
          </w:rPr>
          <w:t>has been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suggested </w:t>
      </w:r>
      <w:del w:id="9" w:author="Fabien Condamine" w:date="2024-06-17T16:14:00Z">
        <w:r w:rsidDel="00F1013C">
          <w:rPr>
            <w:rFonts w:eastAsia="Times New Roman" w:cs="Times New Roman"/>
            <w:sz w:val="20"/>
            <w:szCs w:val="20"/>
          </w:rPr>
          <w:delText xml:space="preserve">in </w:delText>
        </w:r>
      </w:del>
      <w:ins w:id="10" w:author="Fabien Condamine" w:date="2024-06-17T16:14:00Z">
        <w:r w:rsidR="00F1013C">
          <w:rPr>
            <w:rFonts w:eastAsia="Times New Roman" w:cs="Times New Roman"/>
            <w:sz w:val="20"/>
            <w:szCs w:val="20"/>
          </w:rPr>
          <w:t>for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other </w:t>
      </w:r>
      <w:del w:id="11" w:author="Fabien Condamine" w:date="2024-06-17T16:15:00Z">
        <w:r w:rsidDel="00F1013C">
          <w:rPr>
            <w:rFonts w:eastAsia="Times New Roman" w:cs="Times New Roman"/>
            <w:sz w:val="20"/>
            <w:szCs w:val="20"/>
          </w:rPr>
          <w:delText xml:space="preserve">parts </w:delText>
        </w:r>
      </w:del>
      <w:ins w:id="12" w:author="Fabien Condamine" w:date="2024-06-17T16:15:00Z">
        <w:r w:rsidR="00F1013C">
          <w:rPr>
            <w:rFonts w:eastAsia="Times New Roman" w:cs="Times New Roman"/>
            <w:sz w:val="20"/>
            <w:szCs w:val="20"/>
          </w:rPr>
          <w:t>regions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of the world (e.g., 22). Rather, we </w:t>
      </w:r>
      <w:del w:id="13" w:author="Fabien Condamine" w:date="2024-06-17T16:15:00Z">
        <w:r w:rsidDel="00F1013C">
          <w:rPr>
            <w:rFonts w:eastAsia="Times New Roman" w:cs="Times New Roman"/>
            <w:sz w:val="20"/>
            <w:szCs w:val="20"/>
          </w:rPr>
          <w:delText xml:space="preserve">revealed </w:delText>
        </w:r>
      </w:del>
      <w:ins w:id="14" w:author="Fabien Condamine" w:date="2024-06-17T16:15:00Z">
        <w:r w:rsidR="00F1013C">
          <w:rPr>
            <w:rFonts w:eastAsia="Times New Roman" w:cs="Times New Roman"/>
            <w:sz w:val="20"/>
            <w:szCs w:val="20"/>
          </w:rPr>
          <w:t>showed</w:t>
        </w:r>
        <w:r w:rsidR="00F1013C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that </w:t>
      </w:r>
      <w:ins w:id="15" w:author="Fabien Condamine" w:date="2024-06-17T16:15:00Z">
        <w:r w:rsidR="00F1013C">
          <w:rPr>
            <w:rFonts w:eastAsia="Times New Roman" w:cs="Times New Roman"/>
            <w:sz w:val="20"/>
            <w:szCs w:val="20"/>
          </w:rPr>
          <w:t xml:space="preserve">the </w:t>
        </w:r>
      </w:ins>
      <w:r>
        <w:rPr>
          <w:rFonts w:eastAsia="Times New Roman" w:cs="Times New Roman"/>
          <w:sz w:val="20"/>
          <w:szCs w:val="20"/>
        </w:rPr>
        <w:t>SAMs underwent a temperature</w:t>
      </w:r>
      <w:ins w:id="16" w:author="Fabien Condamine" w:date="2024-06-17T16:15:00Z">
        <w:r w:rsidR="00F1013C">
          <w:rPr>
            <w:rFonts w:eastAsia="Times New Roman" w:cs="Times New Roman"/>
            <w:sz w:val="20"/>
            <w:szCs w:val="20"/>
          </w:rPr>
          <w:t>-</w:t>
        </w:r>
      </w:ins>
      <w:r>
        <w:rPr>
          <w:rFonts w:eastAsia="Times New Roman" w:cs="Times New Roman"/>
          <w:sz w:val="20"/>
          <w:szCs w:val="20"/>
        </w:rPr>
        <w:t xml:space="preserve"> and diversity-dependent gradual diversity decline </w:t>
      </w:r>
      <w:del w:id="17" w:author="Fabien Condamine" w:date="2024-06-17T16:15:00Z">
        <w:r w:rsidDel="006956D3">
          <w:rPr>
            <w:rFonts w:eastAsia="Times New Roman" w:cs="Times New Roman"/>
            <w:sz w:val="20"/>
            <w:szCs w:val="20"/>
          </w:rPr>
          <w:delText xml:space="preserve">in </w:delText>
        </w:r>
      </w:del>
      <w:ins w:id="18" w:author="Fabien Condamine" w:date="2024-06-17T16:15:00Z">
        <w:r w:rsidR="006956D3">
          <w:rPr>
            <w:rFonts w:eastAsia="Times New Roman" w:cs="Times New Roman"/>
            <w:sz w:val="20"/>
            <w:szCs w:val="20"/>
          </w:rPr>
          <w:t>during</w:t>
        </w:r>
        <w:r w:rsidR="006956D3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>the Eocene, followed by an Oligocene wax</w:t>
      </w:r>
      <w:ins w:id="19" w:author="Fabien Condamine" w:date="2024-06-17T16:15:00Z">
        <w:r w:rsidR="00B1266B">
          <w:rPr>
            <w:rFonts w:eastAsia="Times New Roman" w:cs="Times New Roman"/>
            <w:sz w:val="20"/>
            <w:szCs w:val="20"/>
          </w:rPr>
          <w:t>ing</w:t>
        </w:r>
      </w:ins>
      <w:r>
        <w:rPr>
          <w:rFonts w:eastAsia="Times New Roman" w:cs="Times New Roman"/>
          <w:sz w:val="20"/>
          <w:szCs w:val="20"/>
        </w:rPr>
        <w:t xml:space="preserve">-and-waning </w:t>
      </w:r>
      <w:del w:id="20" w:author="Fabien Condamine" w:date="2024-06-17T16:16:00Z">
        <w:r w:rsidDel="00B1266B">
          <w:rPr>
            <w:rFonts w:eastAsia="Times New Roman" w:cs="Times New Roman"/>
            <w:sz w:val="20"/>
            <w:szCs w:val="20"/>
          </w:rPr>
          <w:delText>related to</w:delText>
        </w:r>
      </w:del>
      <w:ins w:id="21" w:author="Fabien Condamine" w:date="2024-06-17T16:16:00Z">
        <w:r w:rsidR="00B1266B">
          <w:rPr>
            <w:rFonts w:eastAsia="Times New Roman" w:cs="Times New Roman"/>
            <w:sz w:val="20"/>
            <w:szCs w:val="20"/>
          </w:rPr>
          <w:t>associated with</w:t>
        </w:r>
      </w:ins>
      <w:r>
        <w:rPr>
          <w:rFonts w:eastAsia="Times New Roman" w:cs="Times New Roman"/>
          <w:sz w:val="20"/>
          <w:szCs w:val="20"/>
        </w:rPr>
        <w:t xml:space="preserve"> the build-up of the Andes and other diversity-dependent effects. Remarkably, we found that lineages inhabiting tropical and extratropical areas had very </w:t>
      </w:r>
      <w:del w:id="22" w:author="Fabien Condamine" w:date="2024-06-17T16:16:00Z">
        <w:r w:rsidDel="00B1266B">
          <w:rPr>
            <w:rFonts w:eastAsia="Times New Roman" w:cs="Times New Roman"/>
            <w:sz w:val="20"/>
            <w:szCs w:val="20"/>
          </w:rPr>
          <w:delText xml:space="preserve">distinct </w:delText>
        </w:r>
      </w:del>
      <w:ins w:id="23" w:author="Fabien Condamine" w:date="2024-06-17T16:16:00Z">
        <w:r w:rsidR="00B1266B">
          <w:rPr>
            <w:rFonts w:eastAsia="Times New Roman" w:cs="Times New Roman"/>
            <w:sz w:val="20"/>
            <w:szCs w:val="20"/>
          </w:rPr>
          <w:t>different</w:t>
        </w:r>
        <w:r w:rsidR="00B1266B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macroevolutionary histories, </w:t>
      </w:r>
      <w:del w:id="24" w:author="Fabien Condamine" w:date="2024-06-17T16:16:00Z">
        <w:r w:rsidDel="00D855EF">
          <w:rPr>
            <w:rFonts w:eastAsia="Times New Roman" w:cs="Times New Roman"/>
            <w:sz w:val="20"/>
            <w:szCs w:val="20"/>
          </w:rPr>
          <w:delText xml:space="preserve">corroborating </w:delText>
        </w:r>
      </w:del>
      <w:ins w:id="25" w:author="Fabien Condamine" w:date="2024-06-17T16:16:00Z">
        <w:r w:rsidR="00D855EF">
          <w:rPr>
            <w:rFonts w:eastAsia="Times New Roman" w:cs="Times New Roman"/>
            <w:sz w:val="20"/>
            <w:szCs w:val="20"/>
          </w:rPr>
          <w:t>supporting</w:t>
        </w:r>
        <w:r w:rsidR="00D855EF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Wallace’s theory of tropical stability (38). </w:t>
      </w:r>
      <w:del w:id="26" w:author="Fabien Condamine" w:date="2024-06-17T16:16:00Z">
        <w:r w:rsidDel="00D855EF">
          <w:rPr>
            <w:rFonts w:eastAsia="Times New Roman" w:cs="Times New Roman"/>
            <w:sz w:val="20"/>
            <w:szCs w:val="20"/>
          </w:rPr>
          <w:delText xml:space="preserve">Decoding </w:delText>
        </w:r>
      </w:del>
      <w:ins w:id="27" w:author="Fabien Condamine" w:date="2024-06-17T16:16:00Z">
        <w:r w:rsidR="00D855EF">
          <w:rPr>
            <w:rFonts w:eastAsia="Times New Roman" w:cs="Times New Roman"/>
            <w:sz w:val="20"/>
            <w:szCs w:val="20"/>
          </w:rPr>
          <w:t>Unraveling</w:t>
        </w:r>
        <w:r w:rsidR="00D855EF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the past of this </w:t>
      </w:r>
      <w:del w:id="28" w:author="Fabien Condamine" w:date="2024-06-17T16:16:00Z">
        <w:r w:rsidDel="00B31E32">
          <w:rPr>
            <w:rFonts w:eastAsia="Times New Roman" w:cs="Times New Roman"/>
            <w:sz w:val="20"/>
            <w:szCs w:val="20"/>
          </w:rPr>
          <w:delText xml:space="preserve">mysterious </w:delText>
        </w:r>
      </w:del>
      <w:ins w:id="29" w:author="Fabien Condamine" w:date="2024-06-17T16:16:00Z">
        <w:r w:rsidR="00B31E32">
          <w:rPr>
            <w:rFonts w:eastAsia="Times New Roman" w:cs="Times New Roman"/>
            <w:sz w:val="20"/>
            <w:szCs w:val="20"/>
          </w:rPr>
          <w:t>enigmatic</w:t>
        </w:r>
        <w:r w:rsidR="00B31E32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 xml:space="preserve">fauna will provide key insights into the </w:t>
      </w:r>
      <w:del w:id="30" w:author="Fabien Condamine" w:date="2024-06-17T16:17:00Z">
        <w:r w:rsidDel="00BD4F16">
          <w:rPr>
            <w:rFonts w:eastAsia="Times New Roman" w:cs="Times New Roman"/>
            <w:sz w:val="20"/>
            <w:szCs w:val="20"/>
          </w:rPr>
          <w:delText xml:space="preserve">onset </w:delText>
        </w:r>
      </w:del>
      <w:ins w:id="31" w:author="Fabien Condamine" w:date="2024-06-17T16:17:00Z">
        <w:r w:rsidR="00BD4F16">
          <w:rPr>
            <w:rFonts w:eastAsia="Times New Roman" w:cs="Times New Roman"/>
            <w:sz w:val="20"/>
            <w:szCs w:val="20"/>
          </w:rPr>
          <w:t>origin</w:t>
        </w:r>
        <w:r w:rsidR="00BD4F16">
          <w:rPr>
            <w:rFonts w:eastAsia="Times New Roman" w:cs="Times New Roman"/>
            <w:sz w:val="20"/>
            <w:szCs w:val="20"/>
          </w:rPr>
          <w:t xml:space="preserve"> </w:t>
        </w:r>
      </w:ins>
      <w:r>
        <w:rPr>
          <w:rFonts w:eastAsia="Times New Roman" w:cs="Times New Roman"/>
          <w:sz w:val="20"/>
          <w:szCs w:val="20"/>
        </w:rPr>
        <w:t>and dynamics of one of the most species-rich region</w:t>
      </w:r>
      <w:ins w:id="32" w:author="Fabien Condamine" w:date="2024-06-17T16:17:00Z">
        <w:r w:rsidR="00BD4F16">
          <w:rPr>
            <w:rFonts w:eastAsia="Times New Roman" w:cs="Times New Roman"/>
            <w:sz w:val="20"/>
            <w:szCs w:val="20"/>
          </w:rPr>
          <w:t>s</w:t>
        </w:r>
      </w:ins>
      <w:r>
        <w:rPr>
          <w:rFonts w:eastAsia="Times New Roman" w:cs="Times New Roman"/>
          <w:sz w:val="20"/>
          <w:szCs w:val="20"/>
        </w:rPr>
        <w:t xml:space="preserve"> of the world, a central and historic topic in the </w:t>
      </w:r>
      <w:del w:id="33" w:author="Fabien Condamine" w:date="2024-06-17T16:18:00Z">
        <w:r w:rsidDel="00F64B02">
          <w:rPr>
            <w:rFonts w:eastAsia="Times New Roman" w:cs="Times New Roman"/>
            <w:sz w:val="20"/>
            <w:szCs w:val="20"/>
          </w:rPr>
          <w:delText xml:space="preserve">entire </w:delText>
        </w:r>
      </w:del>
      <w:r>
        <w:rPr>
          <w:rFonts w:eastAsia="Times New Roman" w:cs="Times New Roman"/>
          <w:sz w:val="20"/>
          <w:szCs w:val="20"/>
        </w:rPr>
        <w:t>field of macroevolution.</w:t>
      </w:r>
    </w:p>
    <w:p w:rsidR="00E11C23" w:rsidRDefault="00E11C23">
      <w:pPr>
        <w:pStyle w:val="LO-normal"/>
        <w:spacing w:line="360" w:lineRule="auto"/>
        <w:jc w:val="both"/>
        <w:rPr>
          <w:rFonts w:eastAsia="Times New Roman" w:cs="Times New Roman"/>
          <w:sz w:val="20"/>
          <w:szCs w:val="20"/>
        </w:rPr>
      </w:pPr>
    </w:p>
    <w:p w:rsidR="00E11C23" w:rsidRDefault="00E11C23">
      <w:pPr>
        <w:pStyle w:val="LO-normal"/>
        <w:spacing w:line="360" w:lineRule="auto"/>
        <w:jc w:val="both"/>
      </w:pPr>
    </w:p>
    <w:p w:rsidR="00E11C23" w:rsidRDefault="00000000">
      <w:pPr>
        <w:pStyle w:val="LO-normal"/>
        <w:spacing w:line="360" w:lineRule="auto"/>
        <w:jc w:val="both"/>
        <w:rPr>
          <w:b/>
          <w:bCs/>
        </w:rPr>
      </w:pPr>
      <w:r>
        <w:rPr>
          <w:b/>
          <w:bCs/>
        </w:rPr>
        <w:t>References</w:t>
      </w:r>
    </w:p>
    <w:p w:rsidR="00E11C23" w:rsidRDefault="00000000">
      <w:pPr>
        <w:pStyle w:val="Bibliography1"/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22. </w:t>
      </w:r>
      <w:r>
        <w:rPr>
          <w:rFonts w:ascii="Arial" w:hAnsi="Arial"/>
          <w:sz w:val="18"/>
          <w:szCs w:val="18"/>
        </w:rPr>
        <w:tab/>
        <w:t xml:space="preserve">R. </w:t>
      </w:r>
      <w:proofErr w:type="spellStart"/>
      <w:r>
        <w:rPr>
          <w:rFonts w:ascii="Arial" w:hAnsi="Arial"/>
          <w:sz w:val="18"/>
          <w:szCs w:val="18"/>
        </w:rPr>
        <w:t>Weppe</w:t>
      </w:r>
      <w:proofErr w:type="spellEnd"/>
      <w:r>
        <w:rPr>
          <w:rFonts w:ascii="Arial" w:hAnsi="Arial"/>
          <w:sz w:val="18"/>
          <w:szCs w:val="18"/>
        </w:rPr>
        <w:t xml:space="preserve">, F. L. Condamine, G. </w:t>
      </w:r>
      <w:proofErr w:type="spellStart"/>
      <w:r>
        <w:rPr>
          <w:rFonts w:ascii="Arial" w:hAnsi="Arial"/>
          <w:sz w:val="18"/>
          <w:szCs w:val="18"/>
        </w:rPr>
        <w:t>Guinot</w:t>
      </w:r>
      <w:proofErr w:type="spellEnd"/>
      <w:r>
        <w:rPr>
          <w:rFonts w:ascii="Arial" w:hAnsi="Arial"/>
          <w:sz w:val="18"/>
          <w:szCs w:val="18"/>
        </w:rPr>
        <w:t xml:space="preserve">, J. </w:t>
      </w:r>
      <w:proofErr w:type="spellStart"/>
      <w:r>
        <w:rPr>
          <w:rFonts w:ascii="Arial" w:hAnsi="Arial"/>
          <w:sz w:val="18"/>
          <w:szCs w:val="18"/>
        </w:rPr>
        <w:t>Maugoust</w:t>
      </w:r>
      <w:proofErr w:type="spellEnd"/>
      <w:r>
        <w:rPr>
          <w:rFonts w:ascii="Arial" w:hAnsi="Arial"/>
          <w:sz w:val="18"/>
          <w:szCs w:val="18"/>
        </w:rPr>
        <w:t xml:space="preserve">, M. J. </w:t>
      </w:r>
      <w:proofErr w:type="spellStart"/>
      <w:r>
        <w:rPr>
          <w:rFonts w:ascii="Arial" w:hAnsi="Arial"/>
          <w:sz w:val="18"/>
          <w:szCs w:val="18"/>
        </w:rPr>
        <w:t>Orliac</w:t>
      </w:r>
      <w:proofErr w:type="spellEnd"/>
      <w:r>
        <w:rPr>
          <w:rFonts w:ascii="Arial" w:hAnsi="Arial"/>
          <w:sz w:val="18"/>
          <w:szCs w:val="18"/>
        </w:rPr>
        <w:t xml:space="preserve">, Drivers of the artiodactyl turnover in insular western Europe at the Eocene–Oligocene Transition. </w:t>
      </w:r>
      <w:r>
        <w:rPr>
          <w:rFonts w:ascii="Arial" w:hAnsi="Arial"/>
          <w:i/>
          <w:sz w:val="18"/>
          <w:szCs w:val="18"/>
        </w:rPr>
        <w:t>Proc. Natl. Acad. Sci.</w:t>
      </w:r>
      <w:r>
        <w:rPr>
          <w:rFonts w:ascii="Arial" w:hAnsi="Arial"/>
          <w:sz w:val="18"/>
          <w:szCs w:val="18"/>
        </w:rPr>
        <w:t xml:space="preserve"> 120, e2309945120 (2023).</w:t>
      </w:r>
    </w:p>
    <w:p w:rsidR="00E11C23" w:rsidRDefault="00000000">
      <w:pPr>
        <w:pStyle w:val="Bibliography1"/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30. </w:t>
      </w:r>
      <w:r>
        <w:rPr>
          <w:rFonts w:ascii="Arial" w:hAnsi="Arial"/>
          <w:sz w:val="18"/>
          <w:szCs w:val="18"/>
        </w:rPr>
        <w:tab/>
        <w:t xml:space="preserve">J. F. </w:t>
      </w:r>
      <w:proofErr w:type="spellStart"/>
      <w:r>
        <w:rPr>
          <w:rFonts w:ascii="Arial" w:hAnsi="Arial"/>
          <w:sz w:val="18"/>
          <w:szCs w:val="18"/>
        </w:rPr>
        <w:t>Hoyal</w:t>
      </w:r>
      <w:proofErr w:type="spellEnd"/>
      <w:r>
        <w:rPr>
          <w:rFonts w:ascii="Arial" w:hAnsi="Arial"/>
          <w:sz w:val="18"/>
          <w:szCs w:val="18"/>
        </w:rPr>
        <w:t xml:space="preserve"> Cuthill, N. Guttenberg, G. E. Budd, </w:t>
      </w:r>
      <w:proofErr w:type="gramStart"/>
      <w:r>
        <w:rPr>
          <w:rFonts w:ascii="Arial" w:hAnsi="Arial"/>
          <w:sz w:val="18"/>
          <w:szCs w:val="18"/>
        </w:rPr>
        <w:t>Impacts</w:t>
      </w:r>
      <w:proofErr w:type="gramEnd"/>
      <w:r>
        <w:rPr>
          <w:rFonts w:ascii="Arial" w:hAnsi="Arial"/>
          <w:sz w:val="18"/>
          <w:szCs w:val="18"/>
        </w:rPr>
        <w:t xml:space="preserve"> of speciation and extinction measured by an evolutionary decay clock. </w:t>
      </w:r>
      <w:r>
        <w:rPr>
          <w:rFonts w:ascii="Arial" w:hAnsi="Arial"/>
          <w:i/>
          <w:sz w:val="18"/>
          <w:szCs w:val="18"/>
        </w:rPr>
        <w:t>Nature</w:t>
      </w:r>
      <w:r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b/>
          <w:sz w:val="18"/>
          <w:szCs w:val="18"/>
        </w:rPr>
        <w:t>588</w:t>
      </w:r>
      <w:r>
        <w:rPr>
          <w:rFonts w:ascii="Arial" w:hAnsi="Arial"/>
          <w:sz w:val="18"/>
          <w:szCs w:val="18"/>
        </w:rPr>
        <w:t>, 636–641 (2020).</w:t>
      </w:r>
    </w:p>
    <w:p w:rsidR="00E11C23" w:rsidRDefault="00000000">
      <w:pPr>
        <w:pStyle w:val="Bibliography1"/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38. </w:t>
      </w:r>
      <w:r>
        <w:rPr>
          <w:rFonts w:ascii="Arial" w:hAnsi="Arial"/>
          <w:sz w:val="18"/>
          <w:szCs w:val="18"/>
        </w:rPr>
        <w:tab/>
        <w:t xml:space="preserve">A. R. Wallace, </w:t>
      </w:r>
      <w:r>
        <w:rPr>
          <w:rFonts w:ascii="Arial" w:hAnsi="Arial"/>
          <w:i/>
          <w:sz w:val="18"/>
          <w:szCs w:val="18"/>
        </w:rPr>
        <w:t>Tropical Nature, and Other Essays</w:t>
      </w:r>
      <w:r>
        <w:rPr>
          <w:rFonts w:ascii="Arial" w:hAnsi="Arial"/>
          <w:sz w:val="18"/>
          <w:szCs w:val="18"/>
        </w:rPr>
        <w:t xml:space="preserve"> (Macmillan and Company, 1878).</w:t>
      </w:r>
    </w:p>
    <w:sectPr w:rsidR="00E11C2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en Condamine">
    <w15:presenceInfo w15:providerId="None" w15:userId="Fabien Condam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trackRevisions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C23"/>
    <w:rsid w:val="006956D3"/>
    <w:rsid w:val="00B1266B"/>
    <w:rsid w:val="00B31E32"/>
    <w:rsid w:val="00BD4F16"/>
    <w:rsid w:val="00D855EF"/>
    <w:rsid w:val="00E11C23"/>
    <w:rsid w:val="00E55EA9"/>
    <w:rsid w:val="00F1013C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0DF18"/>
  <w15:docId w15:val="{0978A4DA-28AF-BA4C-B056-0121C766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customStyle="1" w:styleId="Bibliography1">
    <w:name w:val="Bibliography 1"/>
    <w:basedOn w:val="Index"/>
    <w:qFormat/>
    <w:pPr>
      <w:tabs>
        <w:tab w:val="left" w:pos="1008"/>
      </w:tabs>
      <w:spacing w:after="240" w:line="240" w:lineRule="atLeast"/>
      <w:ind w:left="504" w:hanging="504"/>
    </w:pPr>
  </w:style>
  <w:style w:type="paragraph" w:styleId="Rvision">
    <w:name w:val="Revision"/>
    <w:hidden/>
    <w:uiPriority w:val="99"/>
    <w:semiHidden/>
    <w:rsid w:val="00F1013C"/>
    <w:pPr>
      <w:suppressAutoHyphens w:val="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1365</Characters>
  <Application>Microsoft Office Word</Application>
  <DocSecurity>0</DocSecurity>
  <Lines>11</Lines>
  <Paragraphs>3</Paragraphs>
  <ScaleCrop>false</ScaleCrop>
  <Company>CNRS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Buffan</dc:creator>
  <dc:description/>
  <cp:lastModifiedBy>Fabien Condamine</cp:lastModifiedBy>
  <cp:revision>8</cp:revision>
  <dcterms:created xsi:type="dcterms:W3CDTF">2024-06-17T13:30:00Z</dcterms:created>
  <dcterms:modified xsi:type="dcterms:W3CDTF">2024-06-17T14:18:00Z</dcterms:modified>
  <dc:language>fr-FR</dc:language>
</cp:coreProperties>
</file>