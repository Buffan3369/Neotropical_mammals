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061F8" w14:textId="77777777" w:rsidR="00E713B3" w:rsidRDefault="00A945E2">
      <w:pPr>
        <w:pStyle w:val="LO-normal"/>
        <w:spacing w:line="360" w:lineRule="auto"/>
        <w:jc w:val="both"/>
      </w:pPr>
      <w:r>
        <w:rPr>
          <w:noProof/>
        </w:rPr>
        <w:drawing>
          <wp:inline distT="0" distB="0" distL="0" distR="0" wp14:anchorId="2820C898" wp14:editId="0CBC2DCA">
            <wp:extent cx="1866239" cy="657360"/>
            <wp:effectExtent l="0" t="0" r="661" b="9390"/>
            <wp:docPr id="1"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866239" cy="657360"/>
                    </a:xfrm>
                    <a:prstGeom prst="rect">
                      <a:avLst/>
                    </a:prstGeom>
                    <a:noFill/>
                    <a:ln>
                      <a:noFill/>
                      <a:prstDash/>
                    </a:ln>
                  </pic:spPr>
                </pic:pic>
              </a:graphicData>
            </a:graphic>
          </wp:inline>
        </w:drawing>
      </w:r>
    </w:p>
    <w:p w14:paraId="4AFB243C" w14:textId="77777777" w:rsidR="00E713B3" w:rsidRDefault="00E713B3">
      <w:pPr>
        <w:pStyle w:val="Standard"/>
        <w:rPr>
          <w:sz w:val="20"/>
          <w:szCs w:val="20"/>
        </w:rPr>
      </w:pPr>
    </w:p>
    <w:p w14:paraId="1FA9F408" w14:textId="77777777" w:rsidR="00E713B3" w:rsidRDefault="00E713B3">
      <w:pPr>
        <w:pStyle w:val="Standard"/>
        <w:rPr>
          <w:sz w:val="20"/>
          <w:szCs w:val="20"/>
        </w:rPr>
      </w:pPr>
    </w:p>
    <w:p w14:paraId="56038F67" w14:textId="77777777" w:rsidR="00E713B3" w:rsidRDefault="00A945E2">
      <w:pPr>
        <w:pStyle w:val="Standard"/>
        <w:rPr>
          <w:b/>
          <w:sz w:val="28"/>
          <w:szCs w:val="28"/>
        </w:rPr>
      </w:pPr>
      <w:r>
        <w:rPr>
          <w:b/>
          <w:sz w:val="28"/>
          <w:szCs w:val="28"/>
        </w:rPr>
        <w:t>Main Manuscript for</w:t>
      </w:r>
    </w:p>
    <w:p w14:paraId="61A13A9B" w14:textId="77777777" w:rsidR="00E713B3" w:rsidRDefault="00E713B3">
      <w:pPr>
        <w:pStyle w:val="Standard"/>
        <w:spacing w:line="360" w:lineRule="auto"/>
        <w:jc w:val="both"/>
        <w:rPr>
          <w:rFonts w:eastAsia="Times New Roman"/>
          <w:color w:val="000000"/>
        </w:rPr>
      </w:pPr>
    </w:p>
    <w:p w14:paraId="0152447F" w14:textId="77777777" w:rsidR="00E713B3" w:rsidRDefault="00A945E2">
      <w:pPr>
        <w:pStyle w:val="Standard"/>
        <w:spacing w:line="360" w:lineRule="auto"/>
        <w:jc w:val="both"/>
      </w:pPr>
      <w:del w:id="0" w:author="Laurent Marivaux" w:date="2024-06-19T15:54:00Z">
        <w:r w:rsidDel="00D75B95">
          <w:rPr>
            <w:sz w:val="28"/>
            <w:szCs w:val="28"/>
          </w:rPr>
          <w:delText xml:space="preserve"> </w:delText>
        </w:r>
      </w:del>
      <w:r>
        <w:rPr>
          <w:b/>
          <w:sz w:val="28"/>
          <w:szCs w:val="28"/>
        </w:rPr>
        <w:t>The fate of South America's endemic mammalian fauna in response to the most dramatic Cenozoic climate disruption</w:t>
      </w:r>
    </w:p>
    <w:p w14:paraId="4C1A7D19" w14:textId="77777777" w:rsidR="00E713B3" w:rsidRDefault="00E713B3">
      <w:pPr>
        <w:pStyle w:val="LO-normal"/>
        <w:spacing w:line="360" w:lineRule="auto"/>
        <w:jc w:val="both"/>
        <w:rPr>
          <w:rFonts w:eastAsia="Times New Roman" w:cs="Times New Roman"/>
          <w:sz w:val="20"/>
          <w:szCs w:val="20"/>
        </w:rPr>
      </w:pPr>
    </w:p>
    <w:p w14:paraId="2F3E146E" w14:textId="77777777" w:rsidR="00E713B3" w:rsidRPr="002F45F2" w:rsidRDefault="00A945E2">
      <w:pPr>
        <w:pStyle w:val="LO-normal"/>
        <w:spacing w:line="360" w:lineRule="auto"/>
        <w:jc w:val="both"/>
        <w:rPr>
          <w:lang w:val="fr-FR"/>
        </w:rPr>
      </w:pPr>
      <w:r w:rsidRPr="002F45F2">
        <w:rPr>
          <w:rFonts w:eastAsia="Times New Roman" w:cs="Times New Roman"/>
          <w:sz w:val="20"/>
          <w:szCs w:val="20"/>
          <w:lang w:val="fr-FR"/>
        </w:rPr>
        <w:t>Lucas Buffan</w:t>
      </w:r>
      <w:r w:rsidRPr="002F45F2">
        <w:rPr>
          <w:rFonts w:eastAsia="Times New Roman" w:cs="Times New Roman"/>
          <w:sz w:val="20"/>
          <w:szCs w:val="20"/>
          <w:vertAlign w:val="superscript"/>
          <w:lang w:val="fr-FR"/>
        </w:rPr>
        <w:t>1,*</w:t>
      </w:r>
      <w:r w:rsidRPr="002F45F2">
        <w:rPr>
          <w:rFonts w:eastAsia="Times New Roman" w:cs="Times New Roman"/>
          <w:sz w:val="20"/>
          <w:szCs w:val="20"/>
          <w:lang w:val="fr-FR"/>
        </w:rPr>
        <w:t>, Fabien L. Condamine</w:t>
      </w:r>
      <w:r w:rsidRPr="002F45F2">
        <w:rPr>
          <w:rFonts w:eastAsia="Times New Roman" w:cs="Times New Roman"/>
          <w:sz w:val="20"/>
          <w:szCs w:val="20"/>
          <w:vertAlign w:val="superscript"/>
          <w:lang w:val="fr-FR"/>
        </w:rPr>
        <w:t>1</w:t>
      </w:r>
      <w:r w:rsidRPr="002F45F2">
        <w:rPr>
          <w:rFonts w:eastAsia="Times New Roman" w:cs="Times New Roman"/>
          <w:sz w:val="20"/>
          <w:szCs w:val="20"/>
          <w:lang w:val="fr-FR"/>
        </w:rPr>
        <w:t>, Narla S. Stutz</w:t>
      </w:r>
      <w:r w:rsidRPr="002F45F2">
        <w:rPr>
          <w:rFonts w:eastAsia="Times New Roman" w:cs="Times New Roman"/>
          <w:sz w:val="20"/>
          <w:szCs w:val="20"/>
          <w:vertAlign w:val="superscript"/>
          <w:lang w:val="fr-FR"/>
        </w:rPr>
        <w:t>1</w:t>
      </w:r>
      <w:r w:rsidRPr="002F45F2">
        <w:rPr>
          <w:rFonts w:eastAsia="Times New Roman" w:cs="Times New Roman"/>
          <w:sz w:val="20"/>
          <w:szCs w:val="20"/>
          <w:lang w:val="fr-FR"/>
        </w:rPr>
        <w:t>, François Pujos</w:t>
      </w:r>
      <w:r w:rsidRPr="002F45F2">
        <w:rPr>
          <w:rFonts w:eastAsia="Times New Roman" w:cs="Times New Roman"/>
          <w:sz w:val="20"/>
          <w:szCs w:val="20"/>
          <w:vertAlign w:val="superscript"/>
          <w:lang w:val="fr-FR"/>
        </w:rPr>
        <w:t>2</w:t>
      </w:r>
      <w:r w:rsidRPr="002F45F2">
        <w:rPr>
          <w:rFonts w:eastAsia="Times New Roman" w:cs="Times New Roman"/>
          <w:sz w:val="20"/>
          <w:szCs w:val="20"/>
          <w:lang w:val="fr-FR"/>
        </w:rPr>
        <w:t>, Pierre-Olivier Antoine</w:t>
      </w:r>
      <w:r w:rsidRPr="002F45F2">
        <w:rPr>
          <w:rFonts w:eastAsia="Times New Roman" w:cs="Times New Roman"/>
          <w:sz w:val="20"/>
          <w:szCs w:val="20"/>
          <w:vertAlign w:val="superscript"/>
          <w:lang w:val="fr-FR"/>
        </w:rPr>
        <w:t>1</w:t>
      </w:r>
      <w:r w:rsidRPr="002F45F2">
        <w:rPr>
          <w:rFonts w:eastAsia="Times New Roman" w:cs="Times New Roman"/>
          <w:sz w:val="20"/>
          <w:szCs w:val="20"/>
          <w:lang w:val="fr-FR"/>
        </w:rPr>
        <w:t>, Laurent Marivaux</w:t>
      </w:r>
      <w:r w:rsidRPr="002F45F2">
        <w:rPr>
          <w:rFonts w:eastAsia="Times New Roman" w:cs="Times New Roman"/>
          <w:sz w:val="20"/>
          <w:szCs w:val="20"/>
          <w:vertAlign w:val="superscript"/>
          <w:lang w:val="fr-FR"/>
        </w:rPr>
        <w:t>1</w:t>
      </w:r>
    </w:p>
    <w:p w14:paraId="7BA297EC" w14:textId="77777777" w:rsidR="00E713B3" w:rsidRPr="002F45F2" w:rsidRDefault="00E713B3">
      <w:pPr>
        <w:pStyle w:val="LO-normal"/>
        <w:spacing w:line="360" w:lineRule="auto"/>
        <w:rPr>
          <w:rFonts w:eastAsia="Times New Roman" w:cs="Times New Roman"/>
          <w:i/>
          <w:sz w:val="20"/>
          <w:szCs w:val="20"/>
          <w:vertAlign w:val="superscript"/>
          <w:lang w:val="fr-FR"/>
        </w:rPr>
      </w:pPr>
    </w:p>
    <w:p w14:paraId="27AB4261" w14:textId="77777777" w:rsidR="00E713B3" w:rsidRPr="002F45F2" w:rsidRDefault="00A945E2">
      <w:pPr>
        <w:pStyle w:val="LO-normal"/>
        <w:spacing w:line="360" w:lineRule="auto"/>
        <w:rPr>
          <w:lang w:val="fr-FR"/>
        </w:rPr>
      </w:pPr>
      <w:r w:rsidRPr="002F45F2">
        <w:rPr>
          <w:rFonts w:eastAsia="Times New Roman" w:cs="Times New Roman"/>
          <w:sz w:val="20"/>
          <w:szCs w:val="20"/>
          <w:vertAlign w:val="superscript"/>
          <w:lang w:val="fr-FR"/>
        </w:rPr>
        <w:t>1</w:t>
      </w:r>
      <w:r w:rsidRPr="002F45F2">
        <w:rPr>
          <w:rFonts w:eastAsia="Times New Roman" w:cs="Times New Roman"/>
          <w:sz w:val="20"/>
          <w:szCs w:val="20"/>
          <w:lang w:val="fr-FR"/>
        </w:rPr>
        <w:t xml:space="preserve"> </w:t>
      </w:r>
      <w:r w:rsidRPr="002F45F2">
        <w:rPr>
          <w:rFonts w:eastAsia="Times New Roman" w:cs="Times New Roman"/>
          <w:i/>
          <w:iCs/>
          <w:sz w:val="20"/>
          <w:szCs w:val="20"/>
          <w:lang w:val="fr-FR"/>
        </w:rPr>
        <w:t>Institut des Sciences de l’Evolution de Montpellier, Université de Montpellier, CNRS, IRD, Place Eugène Bataillon, 34095 Montpellier cedex 5, France</w:t>
      </w:r>
      <w:r w:rsidRPr="002F45F2">
        <w:rPr>
          <w:rFonts w:eastAsia="Times New Roman" w:cs="Times New Roman"/>
          <w:sz w:val="20"/>
          <w:szCs w:val="20"/>
          <w:lang w:val="fr-FR"/>
        </w:rPr>
        <w:br/>
      </w:r>
      <w:r w:rsidRPr="002F45F2">
        <w:rPr>
          <w:rFonts w:eastAsia="Times New Roman" w:cs="Times New Roman"/>
          <w:sz w:val="20"/>
          <w:szCs w:val="20"/>
          <w:vertAlign w:val="superscript"/>
          <w:lang w:val="fr-FR"/>
        </w:rPr>
        <w:t>2</w:t>
      </w:r>
      <w:r w:rsidRPr="002F45F2">
        <w:rPr>
          <w:rFonts w:eastAsia="Times New Roman" w:cs="Times New Roman"/>
          <w:sz w:val="20"/>
          <w:szCs w:val="20"/>
          <w:lang w:val="fr-FR"/>
        </w:rPr>
        <w:t xml:space="preserve"> </w:t>
      </w:r>
      <w:r w:rsidRPr="002F45F2">
        <w:rPr>
          <w:rFonts w:eastAsia="Times New Roman" w:cs="Times New Roman"/>
          <w:i/>
          <w:iCs/>
          <w:sz w:val="20"/>
          <w:szCs w:val="20"/>
          <w:lang w:val="fr-FR"/>
        </w:rPr>
        <w:t>IANIGLA, CCT–CONICET–Mendoza, Avenida Ruiz Leal s/n, Parque General San Martín, 5500 Mendoza, Argentina</w:t>
      </w:r>
      <w:r w:rsidRPr="002F45F2">
        <w:rPr>
          <w:rFonts w:eastAsia="Times New Roman" w:cs="Times New Roman"/>
          <w:i/>
          <w:sz w:val="20"/>
          <w:szCs w:val="20"/>
          <w:lang w:val="fr-FR"/>
        </w:rPr>
        <w:br/>
      </w:r>
    </w:p>
    <w:p w14:paraId="701E50A3" w14:textId="77777777" w:rsidR="00E713B3" w:rsidRPr="002F45F2" w:rsidRDefault="00A945E2">
      <w:pPr>
        <w:pStyle w:val="LO-normal"/>
        <w:spacing w:line="360" w:lineRule="auto"/>
        <w:rPr>
          <w:rFonts w:eastAsia="Times New Roman" w:cs="Times New Roman"/>
          <w:sz w:val="20"/>
          <w:szCs w:val="20"/>
          <w:lang w:val="fr-FR"/>
        </w:rPr>
      </w:pPr>
      <w:r w:rsidRPr="002F45F2">
        <w:rPr>
          <w:rFonts w:eastAsia="Times New Roman" w:cs="Times New Roman"/>
          <w:sz w:val="20"/>
          <w:szCs w:val="20"/>
          <w:lang w:val="fr-FR"/>
        </w:rPr>
        <w:t>* Lucas Buffan</w:t>
      </w:r>
    </w:p>
    <w:p w14:paraId="56086F68" w14:textId="77777777" w:rsidR="00E713B3" w:rsidRPr="002F45F2" w:rsidRDefault="00A945E2">
      <w:pPr>
        <w:pStyle w:val="LO-normal"/>
        <w:jc w:val="both"/>
        <w:rPr>
          <w:lang w:val="fr-FR"/>
        </w:rPr>
      </w:pPr>
      <w:r w:rsidRPr="002F45F2">
        <w:rPr>
          <w:rFonts w:eastAsia="Times New Roman" w:cs="Times New Roman"/>
          <w:b/>
          <w:sz w:val="20"/>
          <w:szCs w:val="20"/>
          <w:lang w:val="fr-FR"/>
        </w:rPr>
        <w:t>Email:</w:t>
      </w:r>
      <w:r w:rsidRPr="002F45F2">
        <w:rPr>
          <w:rFonts w:eastAsia="Times New Roman" w:cs="Times New Roman"/>
          <w:sz w:val="20"/>
          <w:szCs w:val="20"/>
          <w:lang w:val="fr-FR"/>
        </w:rPr>
        <w:t xml:space="preserve"> </w:t>
      </w:r>
      <w:hyperlink r:id="rId8" w:history="1">
        <w:r w:rsidRPr="002F45F2">
          <w:rPr>
            <w:rFonts w:eastAsia="Times New Roman" w:cs="Times New Roman"/>
            <w:color w:val="1155CC"/>
            <w:sz w:val="20"/>
            <w:szCs w:val="20"/>
            <w:u w:val="single"/>
            <w:lang w:val="fr-FR"/>
          </w:rPr>
          <w:t>Lucas.Buffan@umontpellier.fr</w:t>
        </w:r>
      </w:hyperlink>
    </w:p>
    <w:p w14:paraId="1CA6BBBB" w14:textId="77777777" w:rsidR="00E713B3" w:rsidRPr="002F45F2" w:rsidRDefault="00E713B3">
      <w:pPr>
        <w:pStyle w:val="LO-normal"/>
        <w:jc w:val="both"/>
        <w:rPr>
          <w:rFonts w:eastAsia="Times New Roman" w:cs="Times New Roman"/>
          <w:b/>
          <w:sz w:val="20"/>
          <w:szCs w:val="20"/>
          <w:lang w:val="fr-FR"/>
        </w:rPr>
      </w:pPr>
    </w:p>
    <w:p w14:paraId="437CAB55" w14:textId="77777777" w:rsidR="00E713B3" w:rsidRPr="002F45F2" w:rsidRDefault="00A945E2">
      <w:pPr>
        <w:pStyle w:val="LO-normal"/>
        <w:jc w:val="both"/>
        <w:rPr>
          <w:lang w:val="fr-FR"/>
        </w:rPr>
      </w:pPr>
      <w:commentRangeStart w:id="1"/>
      <w:r w:rsidRPr="002F45F2">
        <w:rPr>
          <w:rFonts w:eastAsia="Times New Roman" w:cs="Times New Roman"/>
          <w:b/>
          <w:sz w:val="20"/>
          <w:szCs w:val="20"/>
          <w:lang w:val="fr-FR"/>
        </w:rPr>
        <w:t>ORCID</w:t>
      </w:r>
      <w:commentRangeEnd w:id="1"/>
      <w:r>
        <w:commentReference w:id="1"/>
      </w:r>
      <w:r w:rsidRPr="002F45F2">
        <w:rPr>
          <w:rFonts w:eastAsia="Times New Roman" w:cs="Times New Roman"/>
          <w:b/>
          <w:sz w:val="20"/>
          <w:szCs w:val="20"/>
          <w:lang w:val="fr-FR"/>
        </w:rPr>
        <w:t xml:space="preserve">: </w:t>
      </w:r>
      <w:r w:rsidRPr="002F45F2">
        <w:rPr>
          <w:rFonts w:eastAsia="Times New Roman" w:cs="Times New Roman"/>
          <w:sz w:val="20"/>
          <w:szCs w:val="20"/>
          <w:lang w:val="fr-FR"/>
        </w:rPr>
        <w:t>Lucas Buffan (0000-0002-2353-1432), Fabien L. Condamine (0000-0003-1673-9910), Narla S. Stutz (0000-0002-1937-3902), François Pujos (0000-0002-6267-3927) Pierre-Olivier Antoine (0000-0001-9122-1818), Laurent Marivaux (0000-0002-2882-0874)</w:t>
      </w:r>
    </w:p>
    <w:p w14:paraId="20C5B0C6" w14:textId="77777777" w:rsidR="00E713B3" w:rsidRPr="002F45F2" w:rsidRDefault="00E713B3">
      <w:pPr>
        <w:pStyle w:val="LO-normal"/>
        <w:jc w:val="both"/>
        <w:rPr>
          <w:rFonts w:eastAsia="Times New Roman" w:cs="Times New Roman"/>
          <w:sz w:val="20"/>
          <w:szCs w:val="20"/>
          <w:lang w:val="fr-FR"/>
        </w:rPr>
      </w:pPr>
    </w:p>
    <w:p w14:paraId="5B1B6E0D" w14:textId="77777777" w:rsidR="00E713B3" w:rsidRDefault="00A945E2">
      <w:pPr>
        <w:pStyle w:val="LO-normal"/>
        <w:jc w:val="both"/>
      </w:pPr>
      <w:commentRangeStart w:id="2"/>
      <w:r>
        <w:rPr>
          <w:rFonts w:eastAsia="Times New Roman" w:cs="Times New Roman"/>
          <w:b/>
          <w:sz w:val="20"/>
          <w:szCs w:val="20"/>
        </w:rPr>
        <w:t>Author contributions</w:t>
      </w:r>
      <w:commentRangeEnd w:id="2"/>
      <w:r>
        <w:commentReference w:id="2"/>
      </w:r>
      <w:r>
        <w:rPr>
          <w:rFonts w:eastAsia="Times New Roman" w:cs="Times New Roman"/>
          <w:b/>
          <w:sz w:val="20"/>
          <w:szCs w:val="20"/>
        </w:rPr>
        <w:t>:</w:t>
      </w:r>
      <w:r>
        <w:rPr>
          <w:rFonts w:eastAsia="Times New Roman" w:cs="Times New Roman"/>
          <w:sz w:val="20"/>
          <w:szCs w:val="20"/>
        </w:rPr>
        <w:t xml:space="preserve"> L.M., P.O.A. and F.L.C. designed the project; L.B. compiled the fossil occurrences data with clade-specific checking and cleaning of P.O.A., L.M., N.S.S. and F.P.; L.B. performed the analyses with advice from F.L.C. and wrote the paper with input from all co-authors throughout.</w:t>
      </w:r>
    </w:p>
    <w:p w14:paraId="4659C58F" w14:textId="77777777" w:rsidR="00E713B3" w:rsidRDefault="00E713B3">
      <w:pPr>
        <w:pStyle w:val="LO-normal"/>
        <w:jc w:val="both"/>
        <w:rPr>
          <w:rFonts w:eastAsia="Times New Roman" w:cs="Times New Roman"/>
          <w:b/>
          <w:sz w:val="20"/>
          <w:szCs w:val="20"/>
        </w:rPr>
      </w:pPr>
    </w:p>
    <w:p w14:paraId="7CFCDACF" w14:textId="77777777" w:rsidR="00E713B3" w:rsidRDefault="00A945E2">
      <w:pPr>
        <w:pStyle w:val="LO-normal"/>
        <w:jc w:val="both"/>
      </w:pPr>
      <w:r>
        <w:rPr>
          <w:rFonts w:eastAsia="Times New Roman" w:cs="Times New Roman"/>
          <w:b/>
          <w:sz w:val="20"/>
          <w:szCs w:val="20"/>
        </w:rPr>
        <w:t xml:space="preserve">Competing Interests Statement: </w:t>
      </w:r>
      <w:r>
        <w:rPr>
          <w:rFonts w:eastAsia="Times New Roman" w:cs="Times New Roman"/>
          <w:sz w:val="20"/>
          <w:szCs w:val="20"/>
        </w:rPr>
        <w:t>The authors declare having no competing interest.</w:t>
      </w:r>
    </w:p>
    <w:p w14:paraId="0B632B91" w14:textId="77777777" w:rsidR="00E713B3" w:rsidRDefault="00E713B3">
      <w:pPr>
        <w:pStyle w:val="LO-normal"/>
        <w:jc w:val="both"/>
        <w:rPr>
          <w:rFonts w:eastAsia="Times New Roman" w:cs="Times New Roman"/>
          <w:sz w:val="20"/>
          <w:szCs w:val="20"/>
        </w:rPr>
      </w:pPr>
    </w:p>
    <w:p w14:paraId="768B1098" w14:textId="77777777" w:rsidR="00E713B3" w:rsidRDefault="00A945E2">
      <w:pPr>
        <w:pStyle w:val="LO-normal"/>
        <w:jc w:val="both"/>
      </w:pPr>
      <w:r>
        <w:rPr>
          <w:rFonts w:eastAsia="Times New Roman" w:cs="Times New Roman"/>
          <w:b/>
          <w:bCs/>
          <w:sz w:val="20"/>
          <w:szCs w:val="20"/>
        </w:rPr>
        <w:t xml:space="preserve">Classification: </w:t>
      </w:r>
      <w:r>
        <w:rPr>
          <w:rFonts w:eastAsia="Times New Roman" w:cs="Times New Roman"/>
          <w:sz w:val="20"/>
          <w:szCs w:val="20"/>
        </w:rPr>
        <w:t>Biological Sciences, Evolution</w:t>
      </w:r>
    </w:p>
    <w:p w14:paraId="50089CE4" w14:textId="77777777" w:rsidR="00E713B3" w:rsidRDefault="00E713B3">
      <w:pPr>
        <w:pStyle w:val="LO-normal"/>
        <w:jc w:val="both"/>
        <w:rPr>
          <w:rFonts w:eastAsia="Times New Roman" w:cs="Times New Roman"/>
          <w:sz w:val="20"/>
          <w:szCs w:val="20"/>
        </w:rPr>
      </w:pPr>
    </w:p>
    <w:p w14:paraId="7577B276" w14:textId="02F174B0" w:rsidR="00E713B3" w:rsidRDefault="00A945E2">
      <w:pPr>
        <w:pStyle w:val="LO-normal"/>
      </w:pPr>
      <w:r>
        <w:rPr>
          <w:rFonts w:eastAsia="Times New Roman" w:cs="Times New Roman"/>
          <w:b/>
          <w:sz w:val="20"/>
          <w:szCs w:val="20"/>
        </w:rPr>
        <w:t xml:space="preserve">Keywords: </w:t>
      </w:r>
      <w:r>
        <w:rPr>
          <w:rFonts w:eastAsia="Times New Roman" w:cs="Times New Roman"/>
          <w:sz w:val="20"/>
          <w:szCs w:val="20"/>
        </w:rPr>
        <w:t xml:space="preserve">Biological </w:t>
      </w:r>
      <w:del w:id="3" w:author="Laurent Marivaux" w:date="2024-06-19T15:54:00Z">
        <w:r w:rsidDel="00D75B95">
          <w:rPr>
            <w:rFonts w:eastAsia="Times New Roman" w:cs="Times New Roman"/>
            <w:sz w:val="20"/>
            <w:szCs w:val="20"/>
          </w:rPr>
          <w:delText>Crisis</w:delText>
        </w:r>
      </w:del>
      <w:ins w:id="4" w:author="Laurent Marivaux" w:date="2024-06-19T15:54:00Z">
        <w:r w:rsidR="00D75B95">
          <w:rPr>
            <w:rFonts w:eastAsia="Times New Roman" w:cs="Times New Roman"/>
            <w:sz w:val="20"/>
            <w:szCs w:val="20"/>
          </w:rPr>
          <w:t>c</w:t>
        </w:r>
        <w:r w:rsidR="00D75B95">
          <w:rPr>
            <w:rFonts w:eastAsia="Times New Roman" w:cs="Times New Roman"/>
            <w:sz w:val="20"/>
            <w:szCs w:val="20"/>
          </w:rPr>
          <w:t>risis</w:t>
        </w:r>
      </w:ins>
      <w:r>
        <w:rPr>
          <w:rFonts w:eastAsia="Times New Roman" w:cs="Times New Roman"/>
          <w:sz w:val="20"/>
          <w:szCs w:val="20"/>
        </w:rPr>
        <w:t xml:space="preserve">; Eocene-Oligocene </w:t>
      </w:r>
      <w:del w:id="5" w:author="Laurent Marivaux" w:date="2024-06-19T15:54:00Z">
        <w:r w:rsidDel="00D75B95">
          <w:rPr>
            <w:rFonts w:eastAsia="Times New Roman" w:cs="Times New Roman"/>
            <w:sz w:val="20"/>
            <w:szCs w:val="20"/>
          </w:rPr>
          <w:delText>Transition</w:delText>
        </w:r>
      </w:del>
      <w:ins w:id="6" w:author="Laurent Marivaux" w:date="2024-06-19T15:54:00Z">
        <w:r w:rsidR="00D75B95">
          <w:rPr>
            <w:rFonts w:eastAsia="Times New Roman" w:cs="Times New Roman"/>
            <w:sz w:val="20"/>
            <w:szCs w:val="20"/>
          </w:rPr>
          <w:t>t</w:t>
        </w:r>
        <w:r w:rsidR="00D75B95">
          <w:rPr>
            <w:rFonts w:eastAsia="Times New Roman" w:cs="Times New Roman"/>
            <w:sz w:val="20"/>
            <w:szCs w:val="20"/>
          </w:rPr>
          <w:t>ransition</w:t>
        </w:r>
      </w:ins>
      <w:r>
        <w:rPr>
          <w:rFonts w:eastAsia="Times New Roman" w:cs="Times New Roman"/>
          <w:sz w:val="20"/>
          <w:szCs w:val="20"/>
        </w:rPr>
        <w:t xml:space="preserve">; </w:t>
      </w:r>
      <w:r>
        <w:rPr>
          <w:sz w:val="20"/>
          <w:szCs w:val="20"/>
        </w:rPr>
        <w:t xml:space="preserve">Diversification dynamics; Multivariate </w:t>
      </w:r>
      <w:del w:id="7" w:author="Laurent Marivaux" w:date="2024-06-19T15:54:00Z">
        <w:r w:rsidDel="00D75B95">
          <w:rPr>
            <w:sz w:val="20"/>
            <w:szCs w:val="20"/>
          </w:rPr>
          <w:delText>Analyses</w:delText>
        </w:r>
      </w:del>
      <w:ins w:id="8" w:author="Laurent Marivaux" w:date="2024-06-19T15:54:00Z">
        <w:r w:rsidR="00D75B95">
          <w:rPr>
            <w:sz w:val="20"/>
            <w:szCs w:val="20"/>
          </w:rPr>
          <w:t>a</w:t>
        </w:r>
        <w:r w:rsidR="00D75B95">
          <w:rPr>
            <w:sz w:val="20"/>
            <w:szCs w:val="20"/>
          </w:rPr>
          <w:t>nalyses</w:t>
        </w:r>
      </w:ins>
      <w:r>
        <w:rPr>
          <w:sz w:val="20"/>
          <w:szCs w:val="20"/>
        </w:rPr>
        <w:t xml:space="preserve">; Bayesian </w:t>
      </w:r>
      <w:del w:id="9" w:author="Laurent Marivaux" w:date="2024-06-19T15:54:00Z">
        <w:r w:rsidDel="00D75B95">
          <w:rPr>
            <w:sz w:val="20"/>
            <w:szCs w:val="20"/>
          </w:rPr>
          <w:delText>Inference</w:delText>
        </w:r>
      </w:del>
      <w:ins w:id="10" w:author="Laurent Marivaux" w:date="2024-06-19T15:54:00Z">
        <w:r w:rsidR="00D75B95">
          <w:rPr>
            <w:sz w:val="20"/>
            <w:szCs w:val="20"/>
          </w:rPr>
          <w:t>i</w:t>
        </w:r>
        <w:r w:rsidR="00D75B95">
          <w:rPr>
            <w:sz w:val="20"/>
            <w:szCs w:val="20"/>
          </w:rPr>
          <w:t>nference</w:t>
        </w:r>
      </w:ins>
    </w:p>
    <w:p w14:paraId="0C065EB1" w14:textId="77777777" w:rsidR="00E713B3" w:rsidRDefault="00E713B3">
      <w:pPr>
        <w:pStyle w:val="Standard"/>
        <w:jc w:val="both"/>
        <w:rPr>
          <w:sz w:val="20"/>
          <w:szCs w:val="20"/>
        </w:rPr>
      </w:pPr>
    </w:p>
    <w:p w14:paraId="6B6B6FA9" w14:textId="77777777" w:rsidR="00E713B3" w:rsidRDefault="00E713B3">
      <w:pPr>
        <w:pStyle w:val="LO-normal"/>
        <w:jc w:val="both"/>
        <w:rPr>
          <w:rFonts w:eastAsia="Times New Roman" w:cs="Times New Roman"/>
        </w:rPr>
      </w:pPr>
    </w:p>
    <w:p w14:paraId="13A78B8D" w14:textId="77777777" w:rsidR="00E713B3" w:rsidRDefault="00A945E2">
      <w:pPr>
        <w:pStyle w:val="LO-normal"/>
        <w:jc w:val="both"/>
        <w:rPr>
          <w:rFonts w:eastAsia="Times New Roman" w:cs="Times New Roman"/>
          <w:sz w:val="20"/>
          <w:szCs w:val="20"/>
        </w:rPr>
      </w:pPr>
      <w:r>
        <w:rPr>
          <w:rFonts w:eastAsia="Times New Roman" w:cs="Times New Roman"/>
          <w:sz w:val="20"/>
          <w:szCs w:val="20"/>
        </w:rPr>
        <w:t>This PDF file includes:</w:t>
      </w:r>
    </w:p>
    <w:p w14:paraId="1DA15C18" w14:textId="77777777" w:rsidR="00E713B3" w:rsidRDefault="00A945E2">
      <w:pPr>
        <w:pStyle w:val="LO-normal"/>
        <w:jc w:val="both"/>
        <w:rPr>
          <w:rFonts w:eastAsia="Times New Roman" w:cs="Times New Roman"/>
          <w:sz w:val="20"/>
          <w:szCs w:val="20"/>
        </w:rPr>
      </w:pPr>
      <w:r>
        <w:rPr>
          <w:rFonts w:eastAsia="Times New Roman" w:cs="Times New Roman"/>
          <w:sz w:val="20"/>
          <w:szCs w:val="20"/>
        </w:rPr>
        <w:tab/>
        <w:t>Main text</w:t>
      </w:r>
    </w:p>
    <w:p w14:paraId="5256BD37" w14:textId="77777777" w:rsidR="00E713B3" w:rsidRDefault="00A945E2">
      <w:pPr>
        <w:pStyle w:val="LO-normal"/>
        <w:jc w:val="both"/>
        <w:rPr>
          <w:rFonts w:eastAsia="Times New Roman" w:cs="Times New Roman"/>
          <w:sz w:val="20"/>
          <w:szCs w:val="20"/>
        </w:rPr>
      </w:pPr>
      <w:r>
        <w:rPr>
          <w:rFonts w:eastAsia="Times New Roman" w:cs="Times New Roman"/>
          <w:sz w:val="20"/>
          <w:szCs w:val="20"/>
        </w:rPr>
        <w:tab/>
        <w:t>Figures 1 to 4</w:t>
      </w:r>
    </w:p>
    <w:p w14:paraId="64A5BF2B" w14:textId="77777777" w:rsidR="00E713B3" w:rsidRDefault="00A945E2">
      <w:pPr>
        <w:pStyle w:val="LO-normal"/>
        <w:jc w:val="both"/>
        <w:rPr>
          <w:rFonts w:eastAsia="Times New Roman" w:cs="Times New Roman"/>
          <w:sz w:val="20"/>
          <w:szCs w:val="20"/>
        </w:rPr>
      </w:pPr>
      <w:r>
        <w:rPr>
          <w:rFonts w:eastAsia="Times New Roman" w:cs="Times New Roman"/>
          <w:sz w:val="20"/>
          <w:szCs w:val="20"/>
        </w:rPr>
        <w:tab/>
        <w:t>Table 1</w:t>
      </w:r>
    </w:p>
    <w:p w14:paraId="45A3CCCE" w14:textId="77777777" w:rsidR="00E713B3" w:rsidRDefault="00A945E2">
      <w:pPr>
        <w:pStyle w:val="LO-normal"/>
        <w:pageBreakBefore/>
        <w:spacing w:line="360" w:lineRule="auto"/>
        <w:jc w:val="both"/>
        <w:rPr>
          <w:rFonts w:eastAsia="Times New Roman" w:cs="Times New Roman"/>
          <w:b/>
          <w:sz w:val="20"/>
          <w:szCs w:val="20"/>
        </w:rPr>
      </w:pPr>
      <w:r>
        <w:rPr>
          <w:rFonts w:eastAsia="Times New Roman" w:cs="Times New Roman"/>
          <w:b/>
          <w:sz w:val="20"/>
          <w:szCs w:val="20"/>
        </w:rPr>
        <w:lastRenderedPageBreak/>
        <w:t>Abstract (&lt;250 words)</w:t>
      </w:r>
    </w:p>
    <w:p w14:paraId="37F4E22A" w14:textId="154C537F" w:rsidR="00E713B3" w:rsidRDefault="00A945E2">
      <w:pPr>
        <w:pStyle w:val="LO-normal"/>
        <w:spacing w:line="360" w:lineRule="auto"/>
        <w:jc w:val="both"/>
      </w:pPr>
      <w:r>
        <w:rPr>
          <w:rFonts w:eastAsia="Times New Roman" w:cs="Times New Roman"/>
          <w:sz w:val="20"/>
          <w:szCs w:val="20"/>
        </w:rPr>
        <w:t xml:space="preserve">Around 34 million years ago (Ma), the Eocene-Oligocene </w:t>
      </w:r>
      <w:del w:id="11" w:author="Laurent Marivaux" w:date="2024-06-19T15:55:00Z">
        <w:r w:rsidDel="00D75B95">
          <w:rPr>
            <w:rFonts w:eastAsia="Times New Roman" w:cs="Times New Roman"/>
            <w:sz w:val="20"/>
            <w:szCs w:val="20"/>
          </w:rPr>
          <w:delText xml:space="preserve">Transition </w:delText>
        </w:r>
      </w:del>
      <w:ins w:id="12" w:author="Laurent Marivaux" w:date="2024-06-19T15:55:00Z">
        <w:r w:rsidR="00D75B95">
          <w:rPr>
            <w:rFonts w:eastAsia="Times New Roman" w:cs="Times New Roman"/>
            <w:sz w:val="20"/>
            <w:szCs w:val="20"/>
          </w:rPr>
          <w:t>t</w:t>
        </w:r>
        <w:r w:rsidR="00D75B95">
          <w:rPr>
            <w:rFonts w:eastAsia="Times New Roman" w:cs="Times New Roman"/>
            <w:sz w:val="20"/>
            <w:szCs w:val="20"/>
          </w:rPr>
          <w:t xml:space="preserve">ransition </w:t>
        </w:r>
      </w:ins>
      <w:r>
        <w:rPr>
          <w:rFonts w:eastAsia="Times New Roman" w:cs="Times New Roman"/>
          <w:sz w:val="20"/>
          <w:szCs w:val="20"/>
        </w:rPr>
        <w:t xml:space="preserve">(EOT) marked the most dramatic global climatic cooling of the Cenozoic. On a global scale, paleontological evidence suggests that this transition was associated with </w:t>
      </w:r>
      <w:del w:id="13" w:author="Laurent Marivaux" w:date="2024-06-19T15:55:00Z">
        <w:r w:rsidDel="00D75B95">
          <w:rPr>
            <w:rFonts w:eastAsia="Times New Roman" w:cs="Times New Roman"/>
            <w:sz w:val="20"/>
            <w:szCs w:val="20"/>
          </w:rPr>
          <w:delText xml:space="preserve">a </w:delText>
        </w:r>
      </w:del>
      <w:r>
        <w:rPr>
          <w:rFonts w:eastAsia="Times New Roman" w:cs="Times New Roman"/>
          <w:sz w:val="20"/>
          <w:szCs w:val="20"/>
        </w:rPr>
        <w:t>major faunal turnover</w:t>
      </w:r>
      <w:ins w:id="14" w:author="Laurent Marivaux" w:date="2024-06-19T15:55:00Z">
        <w:r w:rsidR="00D75B95">
          <w:rPr>
            <w:rFonts w:eastAsia="Times New Roman" w:cs="Times New Roman"/>
            <w:sz w:val="20"/>
            <w:szCs w:val="20"/>
          </w:rPr>
          <w:t>s</w:t>
        </w:r>
      </w:ins>
      <w:r>
        <w:rPr>
          <w:rFonts w:eastAsia="Times New Roman" w:cs="Times New Roman"/>
          <w:sz w:val="20"/>
          <w:szCs w:val="20"/>
        </w:rPr>
        <w:t xml:space="preserve">, now regarded as a mass extinction crisis. In South America, there is no consensus on the response of the endemic mammals to this transition. Here, using a </w:t>
      </w:r>
      <w:del w:id="15" w:author="Laurent Marivaux" w:date="2024-06-19T15:55:00Z">
        <w:r w:rsidDel="00D75B95">
          <w:rPr>
            <w:rFonts w:eastAsia="Times New Roman" w:cs="Times New Roman"/>
            <w:sz w:val="20"/>
            <w:szCs w:val="20"/>
          </w:rPr>
          <w:delText xml:space="preserve">vetted </w:delText>
        </w:r>
      </w:del>
      <w:r>
        <w:rPr>
          <w:rFonts w:eastAsia="Times New Roman" w:cs="Times New Roman"/>
          <w:sz w:val="20"/>
          <w:szCs w:val="20"/>
        </w:rPr>
        <w:t>fossil dataset and cutting-edge Bayesian inferences, we analyzed the dynamics of South American mammal (SAM) diversification and their possible drivers across latitude (tropical vs. extratropical), taxonomic groups, and trophic guilds throughout the Eocene</w:t>
      </w:r>
      <w:r>
        <w:rPr>
          <w:rFonts w:eastAsia="Times New Roman"/>
          <w:sz w:val="20"/>
          <w:szCs w:val="20"/>
        </w:rPr>
        <w:t>−</w:t>
      </w:r>
      <w:r>
        <w:rPr>
          <w:rFonts w:eastAsia="Times New Roman" w:cs="Times New Roman"/>
          <w:sz w:val="20"/>
          <w:szCs w:val="20"/>
        </w:rPr>
        <w:t>Oligocene (56</w:t>
      </w:r>
      <w:r>
        <w:rPr>
          <w:rFonts w:eastAsia="Times New Roman"/>
          <w:sz w:val="20"/>
          <w:szCs w:val="20"/>
        </w:rPr>
        <w:t>−</w:t>
      </w:r>
      <w:r>
        <w:rPr>
          <w:rFonts w:eastAsia="Times New Roman" w:cs="Times New Roman"/>
          <w:sz w:val="20"/>
          <w:szCs w:val="20"/>
        </w:rPr>
        <w:t>23</w:t>
      </w:r>
      <w:commentRangeStart w:id="16"/>
      <w:r>
        <w:rPr>
          <w:rFonts w:eastAsia="Times New Roman" w:cs="Times New Roman"/>
          <w:sz w:val="20"/>
          <w:szCs w:val="20"/>
        </w:rPr>
        <w:t xml:space="preserve">.03 </w:t>
      </w:r>
      <w:commentRangeEnd w:id="16"/>
      <w:r w:rsidR="00D75B95">
        <w:rPr>
          <w:rStyle w:val="Marquedecommentaire"/>
          <w:rFonts w:cs="Mangal"/>
        </w:rPr>
        <w:commentReference w:id="16"/>
      </w:r>
      <w:r>
        <w:rPr>
          <w:rFonts w:eastAsia="Times New Roman" w:cs="Times New Roman"/>
          <w:sz w:val="20"/>
          <w:szCs w:val="20"/>
        </w:rPr>
        <w:t xml:space="preserve">Ma). Our results did not evidence any mass extinction among SAMs at the EOT. Instead, they experienced a gradual and long-term diversity decline from the mid-Eocene to the early Oligocene, followed by a sudden </w:t>
      </w:r>
      <w:commentRangeStart w:id="17"/>
      <w:r>
        <w:rPr>
          <w:rFonts w:eastAsia="Times New Roman" w:cs="Times New Roman"/>
          <w:sz w:val="20"/>
          <w:szCs w:val="20"/>
        </w:rPr>
        <w:t>waxing-and-waning</w:t>
      </w:r>
      <w:commentRangeEnd w:id="17"/>
      <w:r w:rsidR="00D75B95">
        <w:rPr>
          <w:rStyle w:val="Marquedecommentaire"/>
          <w:rFonts w:cs="Mangal"/>
        </w:rPr>
        <w:commentReference w:id="17"/>
      </w:r>
      <w:r>
        <w:rPr>
          <w:rFonts w:eastAsia="Times New Roman" w:cs="Times New Roman"/>
          <w:sz w:val="20"/>
          <w:szCs w:val="20"/>
        </w:rPr>
        <w:t xml:space="preserve"> diversity associated with a large taxonomic – but not ecological – turnover. Tropical and extratropical lineages have had very distinct macroevolutionary histories. No effective change in the pace at which tropical lineages diversify was found, thus favoring the tropical stability hypothesis proposed by Wallace. Diversity-dependent effects, temperature</w:t>
      </w:r>
      <w:del w:id="18" w:author="Laurent Marivaux" w:date="2024-06-19T15:57:00Z">
        <w:r w:rsidDel="00D75B95">
          <w:rPr>
            <w:rFonts w:eastAsia="Times New Roman" w:cs="Times New Roman"/>
            <w:sz w:val="20"/>
            <w:szCs w:val="20"/>
          </w:rPr>
          <w:delText>,</w:delText>
        </w:r>
      </w:del>
      <w:r>
        <w:rPr>
          <w:rFonts w:eastAsia="Times New Roman" w:cs="Times New Roman"/>
          <w:sz w:val="20"/>
          <w:szCs w:val="20"/>
        </w:rPr>
        <w:t xml:space="preserve"> and Andean uplift are recovered as probable drivers of SAM diversification across the period but not land opening, thereby rejecting the common hypothesis linking Oligocene faunal changes to grassland expansion. Our findings illustrate the uniqueness of the deep-time interplay between endemic SAMs and their physical environment in a context of climatic hinge, highlighting the need to consider regional idiosyncrasies for understanding the co-evolution of life and climate.</w:t>
      </w:r>
    </w:p>
    <w:p w14:paraId="48952B3E" w14:textId="77777777" w:rsidR="00E713B3" w:rsidRDefault="00E713B3">
      <w:pPr>
        <w:pStyle w:val="LO-normal"/>
        <w:spacing w:line="360" w:lineRule="auto"/>
        <w:jc w:val="both"/>
        <w:rPr>
          <w:rFonts w:eastAsia="Times New Roman" w:cs="Times New Roman"/>
          <w:sz w:val="20"/>
          <w:szCs w:val="20"/>
        </w:rPr>
      </w:pPr>
    </w:p>
    <w:p w14:paraId="1DA8B607" w14:textId="77777777" w:rsidR="00E713B3" w:rsidRDefault="00A945E2">
      <w:pPr>
        <w:pStyle w:val="LO-normal"/>
        <w:spacing w:line="360" w:lineRule="auto"/>
        <w:jc w:val="both"/>
        <w:rPr>
          <w:rFonts w:eastAsia="Times New Roman" w:cs="Times New Roman"/>
          <w:b/>
          <w:sz w:val="20"/>
          <w:szCs w:val="20"/>
        </w:rPr>
      </w:pPr>
      <w:r>
        <w:rPr>
          <w:rFonts w:eastAsia="Times New Roman" w:cs="Times New Roman"/>
          <w:b/>
          <w:sz w:val="20"/>
          <w:szCs w:val="20"/>
        </w:rPr>
        <w:t>Significance statement (&lt;120 words)</w:t>
      </w:r>
    </w:p>
    <w:p w14:paraId="6C5BEF7A" w14:textId="2DD3BB81" w:rsidR="00E713B3" w:rsidRDefault="00A945E2">
      <w:pPr>
        <w:pStyle w:val="LO-normal"/>
        <w:spacing w:line="360" w:lineRule="auto"/>
        <w:jc w:val="both"/>
      </w:pPr>
      <w:r>
        <w:rPr>
          <w:rFonts w:eastAsia="Times New Roman" w:cs="Times New Roman"/>
          <w:sz w:val="20"/>
          <w:szCs w:val="20"/>
        </w:rPr>
        <w:t xml:space="preserve">Understanding what drove the emergence and demise of lineages during biodiversity crises could provide key insights at the time of the sixth mass extinction. Here, using an unprecedented fossil database, we explored how South American mammals (SAMs) responded to the most dramatic Cenozoic climate cooling episode, the Eocene-Oligocene </w:t>
      </w:r>
      <w:ins w:id="19" w:author="Laurent Marivaux" w:date="2024-06-19T15:57:00Z">
        <w:r w:rsidR="00D75B95">
          <w:rPr>
            <w:rFonts w:eastAsia="Times New Roman" w:cs="Times New Roman"/>
            <w:sz w:val="20"/>
            <w:szCs w:val="20"/>
          </w:rPr>
          <w:t>t</w:t>
        </w:r>
      </w:ins>
      <w:del w:id="20" w:author="Laurent Marivaux" w:date="2024-06-19T15:57:00Z">
        <w:r w:rsidDel="00D75B95">
          <w:rPr>
            <w:rFonts w:eastAsia="Times New Roman" w:cs="Times New Roman"/>
            <w:sz w:val="20"/>
            <w:szCs w:val="20"/>
          </w:rPr>
          <w:delText>T</w:delText>
        </w:r>
      </w:del>
      <w:r>
        <w:rPr>
          <w:rFonts w:eastAsia="Times New Roman" w:cs="Times New Roman"/>
          <w:sz w:val="20"/>
          <w:szCs w:val="20"/>
        </w:rPr>
        <w:t>ransition (</w:t>
      </w:r>
      <w:r>
        <w:rPr>
          <w:rFonts w:eastAsia="Times New Roman" w:cs="Times New Roman"/>
          <w:i/>
          <w:iCs/>
          <w:sz w:val="20"/>
          <w:szCs w:val="20"/>
        </w:rPr>
        <w:t xml:space="preserve">ca. </w:t>
      </w:r>
      <w:r>
        <w:rPr>
          <w:rFonts w:eastAsia="Times New Roman" w:cs="Times New Roman"/>
          <w:sz w:val="20"/>
          <w:szCs w:val="20"/>
        </w:rPr>
        <w:t>34 Ma). We find that SAMs experienced a gradual and long-standing diversity decline strongly related to late</w:t>
      </w:r>
      <w:ins w:id="21" w:author="Laurent Marivaux" w:date="2024-06-19T15:57:00Z">
        <w:r w:rsidR="00D75B95">
          <w:rPr>
            <w:rFonts w:eastAsia="Times New Roman" w:cs="Times New Roman"/>
            <w:sz w:val="20"/>
            <w:szCs w:val="20"/>
          </w:rPr>
          <w:t>st</w:t>
        </w:r>
      </w:ins>
      <w:r>
        <w:rPr>
          <w:rFonts w:eastAsia="Times New Roman" w:cs="Times New Roman"/>
          <w:sz w:val="20"/>
          <w:szCs w:val="20"/>
        </w:rPr>
        <w:t xml:space="preserve"> Eocene climate cooling, followed by a major taxonomic turnover in the Oligocene, driven by diversity-dependent factors and Andean uplift, but not grassland expansion. SAMs were therefore more subject to long-term diversity changes rather than abrupt ones, contrary to what would be expected in a mass extinction scenario.</w:t>
      </w:r>
    </w:p>
    <w:p w14:paraId="1DFEF95C" w14:textId="77777777" w:rsidR="00E713B3" w:rsidRDefault="00A945E2">
      <w:pPr>
        <w:pStyle w:val="LO-normal"/>
        <w:pageBreakBefore/>
        <w:spacing w:line="360" w:lineRule="auto"/>
        <w:jc w:val="both"/>
        <w:rPr>
          <w:rFonts w:eastAsia="Times New Roman" w:cs="Times New Roman"/>
          <w:b/>
          <w:sz w:val="20"/>
          <w:szCs w:val="20"/>
        </w:rPr>
      </w:pPr>
      <w:r>
        <w:rPr>
          <w:rFonts w:eastAsia="Times New Roman" w:cs="Times New Roman"/>
          <w:b/>
          <w:sz w:val="20"/>
          <w:szCs w:val="20"/>
        </w:rPr>
        <w:lastRenderedPageBreak/>
        <w:t>Introduction</w:t>
      </w:r>
    </w:p>
    <w:p w14:paraId="59B0F066" w14:textId="77777777" w:rsidR="00E713B3" w:rsidRDefault="00A945E2">
      <w:pPr>
        <w:pStyle w:val="LO-normal"/>
        <w:spacing w:line="360" w:lineRule="auto"/>
        <w:jc w:val="both"/>
      </w:pPr>
      <w:r>
        <w:rPr>
          <w:rFonts w:eastAsia="Times New Roman" w:cs="Times New Roman"/>
          <w:sz w:val="20"/>
          <w:szCs w:val="20"/>
        </w:rPr>
        <w:tab/>
        <w:t>Today, South America is home to a unique mammalian fauna, hosting one of the most species-rich regions of the world, Amazonia (1). Although the extant mammalian taxonomic diversity is highly diverse, it is a poor reflection of what can be drawn from the fossil record. In fact, throughout most of the Cenozoic (</w:t>
      </w:r>
      <w:r>
        <w:rPr>
          <w:rFonts w:eastAsia="Times New Roman" w:cs="Times New Roman"/>
          <w:i/>
          <w:iCs/>
          <w:sz w:val="20"/>
          <w:szCs w:val="20"/>
        </w:rPr>
        <w:t xml:space="preserve">i.e., </w:t>
      </w:r>
      <w:r>
        <w:rPr>
          <w:rFonts w:eastAsia="Times New Roman" w:cs="Times New Roman"/>
          <w:sz w:val="20"/>
          <w:szCs w:val="20"/>
        </w:rPr>
        <w:t>the last 66 million years), South America was isolated from other landmasses (2). In this insular context, terrestrial mammal lineages that inhabited this huge landmass experienced unique radiations (3</w:t>
      </w:r>
      <w:r>
        <w:rPr>
          <w:sz w:val="20"/>
          <w:szCs w:val="20"/>
        </w:rPr>
        <w:t>–7)</w:t>
      </w:r>
      <w:r>
        <w:rPr>
          <w:rFonts w:eastAsia="Times New Roman" w:cs="Times New Roman"/>
          <w:sz w:val="20"/>
          <w:szCs w:val="20"/>
        </w:rPr>
        <w:t>. South American mammal (SAM) communities through the Cenozoic are well summarized by three successive ‘faunal strata’ (8). The first one, stretching from the early Paleocene (66 million years ago, Ma) to the late Eocene (</w:t>
      </w:r>
      <w:r>
        <w:rPr>
          <w:rFonts w:eastAsia="Times New Roman" w:cs="Times New Roman"/>
          <w:i/>
          <w:iCs/>
          <w:sz w:val="20"/>
          <w:szCs w:val="20"/>
        </w:rPr>
        <w:t xml:space="preserve">ca. </w:t>
      </w:r>
      <w:r>
        <w:rPr>
          <w:rFonts w:eastAsia="Times New Roman" w:cs="Times New Roman"/>
          <w:sz w:val="20"/>
          <w:szCs w:val="20"/>
        </w:rPr>
        <w:t>37 Ma), is characterized by the early arrival and radiation of endemic lineages, mostly xenarthrans, metatherians and native ungulates. Then, from the early Oligocene (</w:t>
      </w:r>
      <w:r>
        <w:rPr>
          <w:rFonts w:eastAsia="Times New Roman" w:cs="Times New Roman"/>
          <w:i/>
          <w:iCs/>
          <w:sz w:val="20"/>
          <w:szCs w:val="20"/>
        </w:rPr>
        <w:t xml:space="preserve">ca. </w:t>
      </w:r>
      <w:r>
        <w:rPr>
          <w:rFonts w:eastAsia="Times New Roman" w:cs="Times New Roman"/>
          <w:sz w:val="20"/>
          <w:szCs w:val="20"/>
        </w:rPr>
        <w:t>33 Ma) until the late Miocene-early Pliocene (</w:t>
      </w:r>
      <w:r>
        <w:rPr>
          <w:rFonts w:eastAsia="Times New Roman" w:cs="Times New Roman"/>
          <w:i/>
          <w:iCs/>
          <w:sz w:val="20"/>
          <w:szCs w:val="20"/>
        </w:rPr>
        <w:t xml:space="preserve">ca. </w:t>
      </w:r>
      <w:r>
        <w:rPr>
          <w:rFonts w:eastAsia="Times New Roman" w:cs="Times New Roman"/>
          <w:sz w:val="20"/>
          <w:szCs w:val="20"/>
        </w:rPr>
        <w:t>5 Ma), key morphological innovations appeared among native lineages, leading to a so-called ‘faunal modernization’ (9). In the meantime, rodents and primates, immigrant orders from Africa that most likely reached the isolated continent in the middle-late Eocene (10</w:t>
      </w:r>
      <w:r>
        <w:rPr>
          <w:sz w:val="20"/>
          <w:szCs w:val="20"/>
        </w:rPr>
        <w:t>–12)</w:t>
      </w:r>
      <w:r>
        <w:rPr>
          <w:rFonts w:eastAsia="Times New Roman" w:cs="Times New Roman"/>
          <w:sz w:val="20"/>
          <w:szCs w:val="20"/>
        </w:rPr>
        <w:t>, diversified locally (4, 6). At the latest Miocene/Pliocene, this endemic fauna was massively disrupted as the Panama Isthmus closed (13). A large proportion of endemic lineages, such as all native ungulates, many xenarthran or metatherian families, went extinct at that time, meanwhile immigrant taxa from North America, like carnivores, perissodactyls, artiodactyls or proboscids migrated southwards and further diversified, leading what was described as the ‘Great American Biotic Interchange’ (14).</w:t>
      </w:r>
    </w:p>
    <w:p w14:paraId="740358CF" w14:textId="5118304E" w:rsidR="00E713B3" w:rsidRDefault="00A945E2">
      <w:pPr>
        <w:pStyle w:val="LO-normal"/>
        <w:spacing w:line="360" w:lineRule="auto"/>
        <w:jc w:val="both"/>
      </w:pPr>
      <w:r>
        <w:rPr>
          <w:rFonts w:eastAsia="Times New Roman" w:cs="Times New Roman"/>
          <w:sz w:val="20"/>
          <w:szCs w:val="20"/>
        </w:rPr>
        <w:tab/>
        <w:t xml:space="preserve">Close to the limit between Simpson’s first and second faunal strata, </w:t>
      </w:r>
      <w:r>
        <w:rPr>
          <w:rFonts w:eastAsia="Times New Roman" w:cs="Times New Roman"/>
          <w:i/>
          <w:iCs/>
          <w:sz w:val="20"/>
          <w:szCs w:val="20"/>
        </w:rPr>
        <w:t xml:space="preserve">ca. </w:t>
      </w:r>
      <w:r>
        <w:rPr>
          <w:rFonts w:eastAsia="Times New Roman" w:cs="Times New Roman"/>
          <w:sz w:val="20"/>
          <w:szCs w:val="20"/>
        </w:rPr>
        <w:t xml:space="preserve">33.9 Ma, the Eocene-Oligocene </w:t>
      </w:r>
      <w:ins w:id="22" w:author="Laurent Marivaux" w:date="2024-06-19T16:00:00Z">
        <w:r w:rsidR="00A97641">
          <w:rPr>
            <w:rFonts w:eastAsia="Times New Roman" w:cs="Times New Roman"/>
            <w:sz w:val="20"/>
            <w:szCs w:val="20"/>
          </w:rPr>
          <w:t>t</w:t>
        </w:r>
      </w:ins>
      <w:del w:id="23" w:author="Laurent Marivaux" w:date="2024-06-19T16:00:00Z">
        <w:r w:rsidDel="00A97641">
          <w:rPr>
            <w:rFonts w:eastAsia="Times New Roman" w:cs="Times New Roman"/>
            <w:sz w:val="20"/>
            <w:szCs w:val="20"/>
          </w:rPr>
          <w:delText>T</w:delText>
        </w:r>
      </w:del>
      <w:r>
        <w:rPr>
          <w:rFonts w:eastAsia="Times New Roman" w:cs="Times New Roman"/>
          <w:sz w:val="20"/>
          <w:szCs w:val="20"/>
        </w:rPr>
        <w:t>ransition (EOT) marked the most dramatic Cenozoic climatic change episode worldwide (15). At that time, simultaneously, global climate massively cooled down (16), ocean level dropped (17), and the whole Antarctic continent turned into a giant ice sheet (18). The prevailing mechanism proposed to explain these major environmental changes is the onset of the Antarctic circumpolar current (19). Concomitantly, a major biotic turnover among mammals, known as the ‘Grande Coupure’, occurred in Europe (20). This event, punctuated by the arrival of immigrant taxa from Asia, saw the demise of many endemic European lineages (21</w:t>
      </w:r>
      <w:r>
        <w:rPr>
          <w:sz w:val="20"/>
          <w:szCs w:val="20"/>
        </w:rPr>
        <w:t>–23)</w:t>
      </w:r>
      <w:r>
        <w:rPr>
          <w:rFonts w:eastAsia="Times New Roman" w:cs="Times New Roman"/>
          <w:sz w:val="20"/>
          <w:szCs w:val="20"/>
        </w:rPr>
        <w:t>. Although European-oriented case studies dominate the literature about the topic, similar disruptions among mammalian faunas occurred at the same time in other regions of the world, such as Asia (24</w:t>
      </w:r>
      <w:r>
        <w:rPr>
          <w:sz w:val="20"/>
          <w:szCs w:val="20"/>
        </w:rPr>
        <w:t>–26)</w:t>
      </w:r>
      <w:r>
        <w:rPr>
          <w:rFonts w:eastAsia="Times New Roman" w:cs="Times New Roman"/>
          <w:sz w:val="20"/>
          <w:szCs w:val="20"/>
        </w:rPr>
        <w:t>, North America (27, 28), Africa (29) or to some extent Madagascar (30). Recently, Hoyal Cuthill et al. (31) even came to rank this geological boundary as the second most important extinction event throughout the history of life.</w:t>
      </w:r>
    </w:p>
    <w:p w14:paraId="3F7302A6" w14:textId="768D5F32" w:rsidR="00E713B3" w:rsidRDefault="00A945E2">
      <w:pPr>
        <w:pStyle w:val="LO-normal"/>
        <w:spacing w:line="360" w:lineRule="auto"/>
        <w:jc w:val="both"/>
      </w:pPr>
      <w:r>
        <w:rPr>
          <w:rFonts w:eastAsia="Times New Roman" w:cs="Times New Roman"/>
          <w:sz w:val="20"/>
          <w:szCs w:val="20"/>
        </w:rPr>
        <w:tab/>
        <w:t>In central and southern South America, substantial changes have been documented in metatherians (32, 33) and native ungulates (9) near the EOT. As an echo to the ‘Grande Coupure’, Goin et al. (33) even introduced the term ‘Bisagra Patagónica’ (</w:t>
      </w:r>
      <w:r>
        <w:rPr>
          <w:rFonts w:eastAsia="Times New Roman" w:cs="Times New Roman"/>
          <w:i/>
          <w:sz w:val="20"/>
          <w:szCs w:val="20"/>
        </w:rPr>
        <w:t>Patagonian Hinge</w:t>
      </w:r>
      <w:r>
        <w:rPr>
          <w:rFonts w:eastAsia="Times New Roman" w:cs="Times New Roman"/>
          <w:sz w:val="20"/>
          <w:szCs w:val="20"/>
        </w:rPr>
        <w:t xml:space="preserve">) to characterize the changes among metatherian communities in Patagonia possibly related to the EOT. In northern South America, changes in marsupial and rodent communities around the EOT have also been suggested despite the paucity of </w:t>
      </w:r>
      <w:ins w:id="24" w:author="Laurent Marivaux" w:date="2024-06-19T16:02:00Z">
        <w:r w:rsidR="00A97641">
          <w:rPr>
            <w:rFonts w:eastAsia="Times New Roman" w:cs="Times New Roman"/>
            <w:sz w:val="20"/>
            <w:szCs w:val="20"/>
          </w:rPr>
          <w:t xml:space="preserve">known </w:t>
        </w:r>
      </w:ins>
      <w:r>
        <w:rPr>
          <w:rFonts w:eastAsia="Times New Roman" w:cs="Times New Roman"/>
          <w:sz w:val="20"/>
          <w:szCs w:val="20"/>
        </w:rPr>
        <w:t xml:space="preserve">Paleogene fossil localities </w:t>
      </w:r>
      <w:del w:id="25" w:author="Laurent Marivaux" w:date="2024-06-19T16:02:00Z">
        <w:r w:rsidDel="00A97641">
          <w:rPr>
            <w:rFonts w:eastAsia="Times New Roman" w:cs="Times New Roman"/>
            <w:sz w:val="20"/>
            <w:szCs w:val="20"/>
          </w:rPr>
          <w:delText xml:space="preserve">excavated </w:delText>
        </w:r>
      </w:del>
      <w:r>
        <w:rPr>
          <w:rFonts w:eastAsia="Times New Roman" w:cs="Times New Roman"/>
          <w:sz w:val="20"/>
          <w:szCs w:val="20"/>
        </w:rPr>
        <w:t xml:space="preserve">to date (34). General morphological trends have been highlighted in ‘modernized’ faunas, with a net increase in herbivore body mass and cheek teeth’s </w:t>
      </w:r>
      <w:r>
        <w:rPr>
          <w:rFonts w:eastAsia="Times New Roman" w:cs="Times New Roman"/>
          <w:sz w:val="20"/>
          <w:szCs w:val="20"/>
        </w:rPr>
        <w:lastRenderedPageBreak/>
        <w:t>crown height (35). The latter changes, by analogy with the evolutionary fate of extant groups, suggested the emergence of the grazing feeding mode, and was postulated to result from the expansion of grasslands, promoted by post-EOT climate cooling and aridification (36, 37).</w:t>
      </w:r>
    </w:p>
    <w:p w14:paraId="3A39611D" w14:textId="77777777" w:rsidR="00E713B3" w:rsidRDefault="00A945E2">
      <w:pPr>
        <w:pStyle w:val="LO-normal"/>
        <w:spacing w:line="360" w:lineRule="auto"/>
        <w:jc w:val="both"/>
      </w:pPr>
      <w:r>
        <w:rPr>
          <w:rFonts w:eastAsia="Times New Roman" w:cs="Times New Roman"/>
          <w:sz w:val="20"/>
          <w:szCs w:val="20"/>
        </w:rPr>
        <w:tab/>
        <w:t xml:space="preserve">Despite general agreement that a faunal remodeling occurred in SAM communities near the EOT, the evolutionary tempo and </w:t>
      </w:r>
      <w:commentRangeStart w:id="26"/>
      <w:commentRangeStart w:id="27"/>
      <w:r>
        <w:rPr>
          <w:rFonts w:eastAsia="Times New Roman" w:cs="Times New Roman"/>
          <w:sz w:val="20"/>
          <w:szCs w:val="20"/>
        </w:rPr>
        <w:t xml:space="preserve">mode </w:t>
      </w:r>
      <w:commentRangeEnd w:id="26"/>
      <w:r w:rsidR="0053268F">
        <w:rPr>
          <w:rStyle w:val="Marquedecommentaire"/>
          <w:rFonts w:cs="Mangal"/>
        </w:rPr>
        <w:commentReference w:id="26"/>
      </w:r>
      <w:commentRangeEnd w:id="27"/>
      <w:r w:rsidR="0053268F">
        <w:rPr>
          <w:rStyle w:val="Marquedecommentaire"/>
          <w:rFonts w:cs="Mangal"/>
        </w:rPr>
        <w:commentReference w:id="27"/>
      </w:r>
      <w:r>
        <w:rPr>
          <w:rFonts w:eastAsia="Times New Roman" w:cs="Times New Roman"/>
          <w:sz w:val="20"/>
          <w:szCs w:val="20"/>
        </w:rPr>
        <w:t>remain unknown. At macroevolutionary scales, as we would expect in a mass extinction scenario, it is unclear whether this faunal renewal was characterized by extinction of Eocene lineages followed by diversification of the surviving ones (e.g., 37), or whether lineages gradually transitioned until they became ‘modernized’. A crucial question underlying these conflicting macroevolutionary hypotheses is whether or not extinction occurred in the tropics, and at what level. Indeed, it has long been postulated that the climatic stability of tropics would make tropical lineages less vulnerable to extinction than extratropical lineages (39). Also, the ecological selectivity and the likely drivers of this apparent faunal transition have remained underexplored. For instance, there is so far no consensus regarding the role of temperature (40, 41) or grassland expansion (42) in shaping these changes. Finally, there is a lack of integrative frameworks at the continental scale, with most case studies at the local scale, mostly in southern South America. Nevertheless, the Paleogene mammal fossil record in South America is spatially and temporally uneven. Spatial gaps cover large areas, such as most of Amazonia, and important time intervals remain unsampled (</w:t>
      </w:r>
      <w:r>
        <w:rPr>
          <w:rFonts w:eastAsia="Times New Roman" w:cs="Times New Roman"/>
          <w:i/>
          <w:iCs/>
          <w:sz w:val="20"/>
          <w:szCs w:val="20"/>
        </w:rPr>
        <w:t xml:space="preserve">SI Appendix, </w:t>
      </w:r>
      <w:r>
        <w:rPr>
          <w:rFonts w:eastAsia="Times New Roman" w:cs="Times New Roman"/>
          <w:b/>
          <w:sz w:val="20"/>
          <w:szCs w:val="20"/>
        </w:rPr>
        <w:t xml:space="preserve">Fig. S1 </w:t>
      </w:r>
      <w:r>
        <w:rPr>
          <w:rFonts w:eastAsia="Times New Roman" w:cs="Times New Roman"/>
          <w:sz w:val="20"/>
          <w:szCs w:val="20"/>
        </w:rPr>
        <w:t xml:space="preserve">and </w:t>
      </w:r>
      <w:r>
        <w:rPr>
          <w:rFonts w:eastAsia="Times New Roman" w:cs="Times New Roman"/>
          <w:b/>
          <w:bCs/>
          <w:sz w:val="20"/>
          <w:szCs w:val="20"/>
        </w:rPr>
        <w:t>S</w:t>
      </w:r>
      <w:r>
        <w:rPr>
          <w:rFonts w:eastAsia="Times New Roman" w:cs="Times New Roman"/>
          <w:b/>
          <w:sz w:val="20"/>
          <w:szCs w:val="20"/>
        </w:rPr>
        <w:t>3</w:t>
      </w:r>
      <w:r>
        <w:rPr>
          <w:rFonts w:eastAsia="Times New Roman" w:cs="Times New Roman"/>
          <w:sz w:val="20"/>
          <w:szCs w:val="20"/>
        </w:rPr>
        <w:t>). Accordingly, it has been historically challenging to address questions regarding the history of SAMs at the continental scale.</w:t>
      </w:r>
    </w:p>
    <w:p w14:paraId="464F61F6" w14:textId="77777777" w:rsidR="00E713B3" w:rsidRDefault="00A945E2">
      <w:pPr>
        <w:pStyle w:val="LO-normal"/>
        <w:spacing w:line="360" w:lineRule="auto"/>
        <w:jc w:val="both"/>
      </w:pPr>
      <w:r>
        <w:rPr>
          <w:rFonts w:eastAsia="Times New Roman" w:cs="Times New Roman"/>
          <w:sz w:val="20"/>
          <w:szCs w:val="20"/>
        </w:rPr>
        <w:tab/>
        <w:t xml:space="preserve">Here, we aim to fill these gaps by examining the available fossil record of SAMs. We assembled a genus-level fossil dataset consisting of 3,384 occurrences (distributed in 1,108 species, 529 genera, 96 families, and 18 orders) spanning from the late Paleocene to the early Miocene. Relying on a fossil-based Bayesian birth-death framework accounting for variable preservation rates through time and across taxa (43), we estimated the tempo and </w:t>
      </w:r>
      <w:commentRangeStart w:id="28"/>
      <w:r>
        <w:rPr>
          <w:rFonts w:eastAsia="Times New Roman" w:cs="Times New Roman"/>
          <w:sz w:val="20"/>
          <w:szCs w:val="20"/>
        </w:rPr>
        <w:t>modes</w:t>
      </w:r>
      <w:commentRangeEnd w:id="28"/>
      <w:r w:rsidR="0053268F">
        <w:rPr>
          <w:rStyle w:val="Marquedecommentaire"/>
          <w:rFonts w:cs="Mangal"/>
        </w:rPr>
        <w:commentReference w:id="28"/>
      </w:r>
      <w:r>
        <w:rPr>
          <w:rFonts w:eastAsia="Times New Roman" w:cs="Times New Roman"/>
          <w:sz w:val="20"/>
          <w:szCs w:val="20"/>
        </w:rPr>
        <w:t xml:space="preserve"> of the mammalian diversification dynamics in South America throughout the Eocene–Oligocene interval (56–23</w:t>
      </w:r>
      <w:commentRangeStart w:id="29"/>
      <w:r>
        <w:rPr>
          <w:rFonts w:eastAsia="Times New Roman" w:cs="Times New Roman"/>
          <w:sz w:val="20"/>
          <w:szCs w:val="20"/>
        </w:rPr>
        <w:t xml:space="preserve">.03 </w:t>
      </w:r>
      <w:commentRangeEnd w:id="29"/>
      <w:r w:rsidR="00765117">
        <w:rPr>
          <w:rStyle w:val="Marquedecommentaire"/>
          <w:rFonts w:cs="Mangal"/>
        </w:rPr>
        <w:commentReference w:id="29"/>
      </w:r>
      <w:r>
        <w:rPr>
          <w:rFonts w:eastAsia="Times New Roman" w:cs="Times New Roman"/>
          <w:sz w:val="20"/>
          <w:szCs w:val="20"/>
        </w:rPr>
        <w:t>Ma). We then disentangled the underlying taxonomic, functional, and geographic (tropical vs. extratropical) bases of the inferred continent-scale patterns of diversity and diversification among SAM faunas. We finally quantified the most likely biotic and abiotic drivers explaining their diversification dynamics.</w:t>
      </w:r>
    </w:p>
    <w:p w14:paraId="6E6DFEB2" w14:textId="77777777" w:rsidR="00E713B3" w:rsidRDefault="00A945E2">
      <w:pPr>
        <w:pStyle w:val="LO-normal"/>
        <w:pageBreakBefore/>
        <w:spacing w:line="360" w:lineRule="auto"/>
        <w:jc w:val="both"/>
        <w:rPr>
          <w:rFonts w:eastAsia="Times New Roman" w:cs="Times New Roman"/>
          <w:b/>
          <w:sz w:val="20"/>
          <w:szCs w:val="20"/>
        </w:rPr>
      </w:pPr>
      <w:r>
        <w:rPr>
          <w:rFonts w:eastAsia="Times New Roman" w:cs="Times New Roman"/>
          <w:b/>
          <w:sz w:val="20"/>
          <w:szCs w:val="20"/>
        </w:rPr>
        <w:lastRenderedPageBreak/>
        <w:t>Results and Discussion</w:t>
      </w:r>
    </w:p>
    <w:p w14:paraId="0CD0D4D3" w14:textId="77777777" w:rsidR="00E713B3" w:rsidRDefault="00A945E2">
      <w:pPr>
        <w:pStyle w:val="LO-normal"/>
        <w:spacing w:line="360" w:lineRule="auto"/>
        <w:jc w:val="both"/>
        <w:rPr>
          <w:rFonts w:eastAsia="Times New Roman" w:cs="Times New Roman"/>
          <w:b/>
          <w:i/>
          <w:sz w:val="20"/>
          <w:szCs w:val="20"/>
        </w:rPr>
      </w:pPr>
      <w:r>
        <w:rPr>
          <w:rFonts w:eastAsia="Times New Roman" w:cs="Times New Roman"/>
          <w:b/>
          <w:i/>
          <w:sz w:val="20"/>
          <w:szCs w:val="20"/>
        </w:rPr>
        <w:t>No mass extinction: South American mammal diversity gradually declined well before the EOT</w:t>
      </w:r>
    </w:p>
    <w:p w14:paraId="42815454" w14:textId="645015DE" w:rsidR="00E713B3" w:rsidRDefault="00A945E2">
      <w:pPr>
        <w:pStyle w:val="LO-normal"/>
        <w:spacing w:line="360" w:lineRule="auto"/>
        <w:jc w:val="both"/>
      </w:pPr>
      <w:r>
        <w:rPr>
          <w:rFonts w:eastAsia="Times New Roman" w:cs="Times New Roman"/>
          <w:sz w:val="20"/>
          <w:szCs w:val="20"/>
        </w:rPr>
        <w:tab/>
        <w:t xml:space="preserve">We analyzed the fossil database (3,384 occurrences distributed in 1,108 species and 529, </w:t>
      </w:r>
      <w:r>
        <w:rPr>
          <w:rFonts w:eastAsia="Times New Roman" w:cs="Times New Roman"/>
          <w:i/>
          <w:iCs/>
          <w:sz w:val="20"/>
          <w:szCs w:val="20"/>
        </w:rPr>
        <w:t xml:space="preserve">SI Appendix, </w:t>
      </w:r>
      <w:r>
        <w:rPr>
          <w:rFonts w:eastAsia="Times New Roman" w:cs="Times New Roman"/>
          <w:b/>
          <w:bCs/>
          <w:sz w:val="20"/>
          <w:szCs w:val="20"/>
        </w:rPr>
        <w:t>Tab S1</w:t>
      </w:r>
      <w:r>
        <w:rPr>
          <w:rFonts w:eastAsia="Times New Roman" w:cs="Times New Roman"/>
          <w:sz w:val="20"/>
          <w:szCs w:val="20"/>
        </w:rPr>
        <w:t xml:space="preserve">) genera at the genus and species levels using the process-based Bayesian framework of diversification accounting for varying preservation implemented in PyRate (44). Our results do not provide support for any mass extinction event having occurred among </w:t>
      </w:r>
      <w:del w:id="30" w:author="Laurent Marivaux" w:date="2024-06-19T16:22:00Z">
        <w:r w:rsidDel="00765117">
          <w:rPr>
            <w:rFonts w:eastAsia="Times New Roman" w:cs="Times New Roman"/>
            <w:sz w:val="20"/>
            <w:szCs w:val="20"/>
          </w:rPr>
          <w:delText>South American mammal (</w:delText>
        </w:r>
      </w:del>
      <w:r>
        <w:rPr>
          <w:rFonts w:eastAsia="Times New Roman" w:cs="Times New Roman"/>
          <w:sz w:val="20"/>
          <w:szCs w:val="20"/>
        </w:rPr>
        <w:t>SAM</w:t>
      </w:r>
      <w:del w:id="31" w:author="Laurent Marivaux" w:date="2024-06-19T16:22:00Z">
        <w:r w:rsidDel="00765117">
          <w:rPr>
            <w:rFonts w:eastAsia="Times New Roman" w:cs="Times New Roman"/>
            <w:sz w:val="20"/>
            <w:szCs w:val="20"/>
          </w:rPr>
          <w:delText>)</w:delText>
        </w:r>
      </w:del>
      <w:r>
        <w:rPr>
          <w:rFonts w:eastAsia="Times New Roman" w:cs="Times New Roman"/>
          <w:sz w:val="20"/>
          <w:szCs w:val="20"/>
        </w:rPr>
        <w:t xml:space="preserve"> faunas at the EOT. Rather, we find </w:t>
      </w:r>
      <w:del w:id="32" w:author="Laurent Marivaux" w:date="2024-06-19T16:22:00Z">
        <w:r w:rsidDel="00765117">
          <w:rPr>
            <w:rFonts w:eastAsia="Times New Roman" w:cs="Times New Roman"/>
            <w:sz w:val="20"/>
            <w:szCs w:val="20"/>
          </w:rPr>
          <w:delText xml:space="preserve">that </w:delText>
        </w:r>
      </w:del>
      <w:r>
        <w:rPr>
          <w:rFonts w:eastAsia="Times New Roman" w:cs="Times New Roman"/>
          <w:sz w:val="20"/>
          <w:szCs w:val="20"/>
        </w:rPr>
        <w:t>the overall mammal diversity gradually declined from the end of the early Eocene–shortly after the Early Eocene Climate Optimum (45)–to the end of the early Oligocene (33 genera and 72 species lost between 48 and 32 Ma), and then further increased in the late Oligocene (</w:t>
      </w:r>
      <w:r>
        <w:rPr>
          <w:rFonts w:eastAsia="Times New Roman" w:cs="Times New Roman"/>
          <w:b/>
          <w:sz w:val="20"/>
          <w:szCs w:val="20"/>
        </w:rPr>
        <w:t xml:space="preserve">Fig. 1D </w:t>
      </w:r>
      <w:r>
        <w:rPr>
          <w:rFonts w:eastAsia="Times New Roman" w:cs="Times New Roman"/>
          <w:sz w:val="20"/>
          <w:szCs w:val="20"/>
        </w:rPr>
        <w:t>and</w:t>
      </w:r>
      <w:r>
        <w:rPr>
          <w:rFonts w:eastAsia="Times New Roman" w:cs="Times New Roman"/>
          <w:b/>
          <w:sz w:val="20"/>
          <w:szCs w:val="20"/>
        </w:rPr>
        <w:t xml:space="preserve"> </w:t>
      </w:r>
      <w:r>
        <w:rPr>
          <w:rFonts w:eastAsia="Times New Roman" w:cs="Times New Roman"/>
          <w:i/>
          <w:iCs/>
          <w:sz w:val="20"/>
          <w:szCs w:val="20"/>
        </w:rPr>
        <w:t>SI Appendix</w:t>
      </w:r>
      <w:r>
        <w:rPr>
          <w:rFonts w:eastAsia="Times New Roman" w:cs="Times New Roman"/>
          <w:sz w:val="20"/>
          <w:szCs w:val="20"/>
        </w:rPr>
        <w:t>,</w:t>
      </w:r>
      <w:r>
        <w:rPr>
          <w:rFonts w:eastAsia="Times New Roman" w:cs="Times New Roman"/>
          <w:b/>
          <w:bCs/>
          <w:sz w:val="20"/>
          <w:szCs w:val="20"/>
        </w:rPr>
        <w:t xml:space="preserve"> Fig. </w:t>
      </w:r>
      <w:r>
        <w:rPr>
          <w:rFonts w:eastAsia="Times New Roman" w:cs="Times New Roman"/>
          <w:b/>
          <w:sz w:val="20"/>
          <w:szCs w:val="20"/>
        </w:rPr>
        <w:t>S8-11</w:t>
      </w:r>
      <w:r>
        <w:rPr>
          <w:rFonts w:eastAsia="Times New Roman" w:cs="Times New Roman"/>
          <w:sz w:val="20"/>
          <w:szCs w:val="20"/>
        </w:rPr>
        <w:t>). This diversity trajectory results from a significant decrease in origination rate during the early Eocene (</w:t>
      </w:r>
      <w:r>
        <w:rPr>
          <w:rFonts w:eastAsia="Times New Roman" w:cs="Times New Roman"/>
          <w:b/>
          <w:sz w:val="20"/>
          <w:szCs w:val="20"/>
        </w:rPr>
        <w:t xml:space="preserve">Fig 1B </w:t>
      </w:r>
      <w:r>
        <w:rPr>
          <w:rFonts w:eastAsia="Times New Roman" w:cs="Times New Roman"/>
          <w:sz w:val="20"/>
          <w:szCs w:val="20"/>
        </w:rPr>
        <w:t>and</w:t>
      </w:r>
      <w:r>
        <w:rPr>
          <w:rFonts w:eastAsia="Times New Roman" w:cs="Times New Roman"/>
          <w:b/>
          <w:sz w:val="20"/>
          <w:szCs w:val="20"/>
        </w:rPr>
        <w:t xml:space="preserve"> </w:t>
      </w:r>
      <w:r>
        <w:rPr>
          <w:rFonts w:eastAsia="Times New Roman" w:cs="Times New Roman"/>
          <w:i/>
          <w:iCs/>
          <w:sz w:val="20"/>
          <w:szCs w:val="20"/>
        </w:rPr>
        <w:t>SI Appendix</w:t>
      </w:r>
      <w:r>
        <w:rPr>
          <w:rFonts w:eastAsia="Times New Roman" w:cs="Times New Roman"/>
          <w:sz w:val="20"/>
          <w:szCs w:val="20"/>
        </w:rPr>
        <w:t xml:space="preserve">, </w:t>
      </w:r>
      <w:r>
        <w:rPr>
          <w:rFonts w:eastAsia="Times New Roman" w:cs="Times New Roman"/>
          <w:b/>
          <w:bCs/>
          <w:sz w:val="20"/>
          <w:szCs w:val="20"/>
        </w:rPr>
        <w:t xml:space="preserve">Fig. </w:t>
      </w:r>
      <w:r>
        <w:rPr>
          <w:rFonts w:eastAsia="Times New Roman" w:cs="Times New Roman"/>
          <w:b/>
          <w:sz w:val="20"/>
          <w:szCs w:val="20"/>
        </w:rPr>
        <w:t>S8-11</w:t>
      </w:r>
      <w:r>
        <w:rPr>
          <w:rFonts w:eastAsia="Times New Roman" w:cs="Times New Roman"/>
          <w:sz w:val="20"/>
          <w:szCs w:val="20"/>
        </w:rPr>
        <w:t xml:space="preserve">). Additionally, we recover a joint significant increase in the pace of origination and extinction (i.e., increased turnover) during the late Eocene, with the extinction rate always being higher than the origination rate (slightly negative net diversification rate; </w:t>
      </w:r>
      <w:r>
        <w:rPr>
          <w:rFonts w:eastAsia="Times New Roman" w:cs="Times New Roman"/>
          <w:b/>
          <w:sz w:val="20"/>
          <w:szCs w:val="20"/>
        </w:rPr>
        <w:t xml:space="preserve">Fig 1B-C </w:t>
      </w:r>
      <w:r>
        <w:rPr>
          <w:rFonts w:eastAsia="Times New Roman" w:cs="Times New Roman"/>
          <w:sz w:val="20"/>
          <w:szCs w:val="20"/>
        </w:rPr>
        <w:t>and</w:t>
      </w:r>
      <w:r>
        <w:rPr>
          <w:rFonts w:eastAsia="Times New Roman" w:cs="Times New Roman"/>
          <w:b/>
          <w:sz w:val="20"/>
          <w:szCs w:val="20"/>
        </w:rPr>
        <w:t xml:space="preserve"> </w:t>
      </w:r>
      <w:r>
        <w:rPr>
          <w:rFonts w:eastAsia="Times New Roman" w:cs="Times New Roman"/>
          <w:i/>
          <w:iCs/>
          <w:sz w:val="20"/>
          <w:szCs w:val="20"/>
        </w:rPr>
        <w:t>SI Appendix</w:t>
      </w:r>
      <w:r>
        <w:rPr>
          <w:rFonts w:eastAsia="Times New Roman" w:cs="Times New Roman"/>
          <w:sz w:val="20"/>
          <w:szCs w:val="20"/>
        </w:rPr>
        <w:t>,</w:t>
      </w:r>
      <w:r>
        <w:rPr>
          <w:rFonts w:eastAsia="Times New Roman" w:cs="Times New Roman"/>
          <w:b/>
          <w:bCs/>
          <w:sz w:val="20"/>
          <w:szCs w:val="20"/>
        </w:rPr>
        <w:t xml:space="preserve"> </w:t>
      </w:r>
      <w:r>
        <w:rPr>
          <w:rFonts w:eastAsia="Times New Roman" w:cs="Times New Roman"/>
          <w:b/>
          <w:sz w:val="20"/>
          <w:szCs w:val="20"/>
        </w:rPr>
        <w:t>S8-11</w:t>
      </w:r>
      <w:r>
        <w:rPr>
          <w:rFonts w:eastAsia="Times New Roman" w:cs="Times New Roman"/>
          <w:sz w:val="20"/>
          <w:szCs w:val="20"/>
        </w:rPr>
        <w:t>). Similar diversification patterns are recovered when analyzing the dataset at the genus or species level and the drivers (</w:t>
      </w:r>
      <w:r>
        <w:rPr>
          <w:rFonts w:eastAsia="Times New Roman" w:cs="Times New Roman"/>
          <w:i/>
          <w:iCs/>
          <w:sz w:val="20"/>
          <w:szCs w:val="20"/>
        </w:rPr>
        <w:t xml:space="preserve">SI Appendix, </w:t>
      </w:r>
      <w:r>
        <w:rPr>
          <w:rFonts w:eastAsia="Times New Roman" w:cs="Times New Roman"/>
          <w:b/>
          <w:sz w:val="20"/>
          <w:szCs w:val="20"/>
        </w:rPr>
        <w:t>Fig. S8-11</w:t>
      </w:r>
      <w:r>
        <w:rPr>
          <w:rFonts w:eastAsia="Times New Roman" w:cs="Times New Roman"/>
          <w:sz w:val="20"/>
          <w:szCs w:val="20"/>
        </w:rPr>
        <w:t>), after removing singletons (</w:t>
      </w:r>
      <w:r>
        <w:rPr>
          <w:rFonts w:eastAsia="Times New Roman" w:cs="Times New Roman"/>
          <w:i/>
          <w:iCs/>
          <w:sz w:val="20"/>
          <w:szCs w:val="20"/>
        </w:rPr>
        <w:t>SI Appendix</w:t>
      </w:r>
      <w:r>
        <w:rPr>
          <w:rFonts w:eastAsia="Times New Roman" w:cs="Times New Roman"/>
          <w:sz w:val="20"/>
          <w:szCs w:val="20"/>
        </w:rPr>
        <w:t>,</w:t>
      </w:r>
      <w:r>
        <w:rPr>
          <w:rFonts w:eastAsia="Times New Roman" w:cs="Times New Roman"/>
          <w:b/>
          <w:bCs/>
          <w:sz w:val="20"/>
          <w:szCs w:val="20"/>
        </w:rPr>
        <w:t xml:space="preserve"> </w:t>
      </w:r>
      <w:r>
        <w:rPr>
          <w:rFonts w:eastAsia="Times New Roman" w:cs="Times New Roman"/>
          <w:b/>
          <w:sz w:val="20"/>
          <w:szCs w:val="20"/>
        </w:rPr>
        <w:t>Fig. S12-13</w:t>
      </w:r>
      <w:r>
        <w:rPr>
          <w:rFonts w:eastAsia="Times New Roman" w:cs="Times New Roman"/>
          <w:sz w:val="20"/>
          <w:szCs w:val="20"/>
        </w:rPr>
        <w:t>) or disabling several occurrences of the same lineage that co-occur temporally and geographically (</w:t>
      </w:r>
      <w:r>
        <w:rPr>
          <w:rFonts w:eastAsia="Times New Roman" w:cs="Times New Roman"/>
          <w:i/>
          <w:iCs/>
          <w:sz w:val="20"/>
          <w:szCs w:val="20"/>
        </w:rPr>
        <w:t xml:space="preserve">SI Appendix, </w:t>
      </w:r>
      <w:r>
        <w:rPr>
          <w:rFonts w:eastAsia="Times New Roman" w:cs="Times New Roman"/>
          <w:b/>
          <w:sz w:val="20"/>
          <w:szCs w:val="20"/>
        </w:rPr>
        <w:t>Fig. S14-15</w:t>
      </w:r>
      <w:r>
        <w:rPr>
          <w:rFonts w:eastAsia="Times New Roman" w:cs="Times New Roman"/>
          <w:sz w:val="20"/>
          <w:szCs w:val="20"/>
        </w:rPr>
        <w:t xml:space="preserve">). Moreover, general trends in diversity and diversification dynamics are conserved when working with occurrences assigned to South American Land Mammal Ages (SALMAs; </w:t>
      </w:r>
      <w:r>
        <w:rPr>
          <w:rFonts w:eastAsia="Times New Roman" w:cs="Times New Roman"/>
          <w:i/>
          <w:iCs/>
          <w:sz w:val="20"/>
          <w:szCs w:val="20"/>
        </w:rPr>
        <w:t xml:space="preserve">SI Appendix, </w:t>
      </w:r>
      <w:r>
        <w:rPr>
          <w:rFonts w:eastAsia="Times New Roman" w:cs="Times New Roman"/>
          <w:b/>
          <w:sz w:val="20"/>
          <w:szCs w:val="20"/>
        </w:rPr>
        <w:t xml:space="preserve">Fig. S9 </w:t>
      </w:r>
      <w:r>
        <w:rPr>
          <w:rFonts w:eastAsia="Times New Roman" w:cs="Times New Roman"/>
          <w:sz w:val="20"/>
          <w:szCs w:val="20"/>
        </w:rPr>
        <w:t>and</w:t>
      </w:r>
      <w:r>
        <w:rPr>
          <w:rFonts w:eastAsia="Times New Roman" w:cs="Times New Roman"/>
          <w:b/>
          <w:sz w:val="20"/>
          <w:szCs w:val="20"/>
        </w:rPr>
        <w:t xml:space="preserve"> S11</w:t>
      </w:r>
      <w:r>
        <w:rPr>
          <w:rFonts w:eastAsia="Times New Roman" w:cs="Times New Roman"/>
          <w:sz w:val="20"/>
          <w:szCs w:val="20"/>
        </w:rPr>
        <w:t xml:space="preserve">) instead of sub-epochs (see </w:t>
      </w:r>
      <w:r>
        <w:rPr>
          <w:rFonts w:eastAsia="Times New Roman" w:cs="Times New Roman"/>
          <w:b/>
          <w:bCs/>
          <w:i/>
          <w:iCs/>
          <w:sz w:val="20"/>
          <w:szCs w:val="20"/>
        </w:rPr>
        <w:t>Methods</w:t>
      </w:r>
      <w:r>
        <w:rPr>
          <w:rFonts w:eastAsia="Times New Roman" w:cs="Times New Roman"/>
          <w:sz w:val="20"/>
          <w:szCs w:val="20"/>
        </w:rPr>
        <w:t xml:space="preserve">; </w:t>
      </w:r>
      <w:r>
        <w:rPr>
          <w:rFonts w:eastAsia="Times New Roman" w:cs="Times New Roman"/>
          <w:i/>
          <w:iCs/>
          <w:sz w:val="20"/>
          <w:szCs w:val="20"/>
        </w:rPr>
        <w:t>SI Appendix</w:t>
      </w:r>
      <w:r>
        <w:rPr>
          <w:rFonts w:eastAsia="Times New Roman" w:cs="Times New Roman"/>
          <w:sz w:val="20"/>
          <w:szCs w:val="20"/>
        </w:rPr>
        <w:t>,</w:t>
      </w:r>
      <w:r>
        <w:rPr>
          <w:rFonts w:eastAsia="Times New Roman" w:cs="Times New Roman"/>
          <w:b/>
          <w:bCs/>
          <w:sz w:val="20"/>
          <w:szCs w:val="20"/>
        </w:rPr>
        <w:t xml:space="preserve"> </w:t>
      </w:r>
      <w:r>
        <w:rPr>
          <w:rFonts w:eastAsia="Times New Roman" w:cs="Times New Roman"/>
          <w:b/>
          <w:sz w:val="20"/>
          <w:szCs w:val="20"/>
        </w:rPr>
        <w:t xml:space="preserve">Fig. S1-2 </w:t>
      </w:r>
      <w:r>
        <w:rPr>
          <w:rFonts w:eastAsia="Times New Roman" w:cs="Times New Roman"/>
          <w:sz w:val="20"/>
          <w:szCs w:val="20"/>
        </w:rPr>
        <w:t xml:space="preserve">and </w:t>
      </w:r>
      <w:r>
        <w:rPr>
          <w:rFonts w:eastAsia="Times New Roman" w:cs="Times New Roman"/>
          <w:b/>
          <w:bCs/>
          <w:i/>
          <w:iCs/>
          <w:sz w:val="20"/>
          <w:szCs w:val="20"/>
        </w:rPr>
        <w:t>Extended Material and Methods</w:t>
      </w:r>
      <w:r>
        <w:rPr>
          <w:rFonts w:eastAsia="Times New Roman" w:cs="Times New Roman"/>
          <w:sz w:val="20"/>
          <w:szCs w:val="20"/>
        </w:rPr>
        <w:t>).</w:t>
      </w:r>
    </w:p>
    <w:p w14:paraId="768D04C3" w14:textId="7B295244" w:rsidR="00E713B3" w:rsidRDefault="00A945E2">
      <w:pPr>
        <w:pStyle w:val="LO-normal"/>
        <w:spacing w:line="360" w:lineRule="auto"/>
        <w:jc w:val="both"/>
      </w:pPr>
      <w:r>
        <w:rPr>
          <w:rFonts w:eastAsia="Times New Roman" w:cs="Times New Roman"/>
          <w:sz w:val="20"/>
          <w:szCs w:val="20"/>
        </w:rPr>
        <w:tab/>
        <w:t xml:space="preserve">Recently, an analysis of the global Phanerozoic fossil record classified the EOT as the second most intense mass extinction episode (31). Despite its unexpectedly high ranking compared to other clearly-identified biodiversity crises (e.g., the Cretaceous-Paleogene mass extinction), drastic extinctions at the EOT are supported by analyses of the European (20) and Asian (24) mammal fossil record. </w:t>
      </w:r>
      <w:del w:id="33" w:author="Laurent Marivaux" w:date="2024-06-19T16:24:00Z">
        <w:r w:rsidDel="00765117">
          <w:rPr>
            <w:rFonts w:eastAsia="Times New Roman" w:cs="Times New Roman"/>
            <w:sz w:val="20"/>
            <w:szCs w:val="20"/>
          </w:rPr>
          <w:delText>Recently, a</w:delText>
        </w:r>
      </w:del>
      <w:ins w:id="34" w:author="Laurent Marivaux" w:date="2024-06-19T16:24:00Z">
        <w:r w:rsidR="00765117">
          <w:rPr>
            <w:rFonts w:eastAsia="Times New Roman" w:cs="Times New Roman"/>
            <w:sz w:val="20"/>
            <w:szCs w:val="20"/>
          </w:rPr>
          <w:t>A</w:t>
        </w:r>
      </w:ins>
      <w:r>
        <w:rPr>
          <w:rFonts w:eastAsia="Times New Roman" w:cs="Times New Roman"/>
          <w:sz w:val="20"/>
          <w:szCs w:val="20"/>
        </w:rPr>
        <w:t>pplying a methodological framework similar to ours, Weppe et al. (23)</w:t>
      </w:r>
      <w:r>
        <w:rPr>
          <w:rStyle w:val="Marquedecommentaire"/>
          <w:rFonts w:cs="Mangal"/>
        </w:rPr>
        <w:t xml:space="preserve"> </w:t>
      </w:r>
      <w:r>
        <w:rPr>
          <w:rFonts w:eastAsia="Times New Roman" w:cs="Times New Roman"/>
          <w:sz w:val="20"/>
          <w:szCs w:val="20"/>
        </w:rPr>
        <w:t xml:space="preserve">recovered a strong extinction signal among endemic Western European artiodactyls at the EOT. Here, our results are not consistent with a mass extinction event among SAMs at the EOT. Rather, we highlight a long-term decline in SAM diversity, from the mid-Eocene onward, contrasting with the expected short temporality of a mass extinction crisis. </w:t>
      </w:r>
      <w:del w:id="35" w:author="Laurent Marivaux" w:date="2024-06-19T16:25:00Z">
        <w:r w:rsidDel="00765117">
          <w:rPr>
            <w:rFonts w:eastAsia="Times New Roman" w:cs="Times New Roman"/>
            <w:sz w:val="20"/>
            <w:szCs w:val="20"/>
          </w:rPr>
          <w:delText>To our knowledge, our work is the first</w:delText>
        </w:r>
      </w:del>
      <w:ins w:id="36" w:author="Laurent Marivaux" w:date="2024-06-19T16:25:00Z">
        <w:r w:rsidR="00765117">
          <w:rPr>
            <w:rFonts w:eastAsia="Times New Roman" w:cs="Times New Roman"/>
            <w:sz w:val="20"/>
            <w:szCs w:val="20"/>
          </w:rPr>
          <w:t>Our results</w:t>
        </w:r>
      </w:ins>
      <w:del w:id="37" w:author="Laurent Marivaux" w:date="2024-06-19T16:25:00Z">
        <w:r w:rsidDel="00765117">
          <w:rPr>
            <w:rFonts w:eastAsia="Times New Roman" w:cs="Times New Roman"/>
            <w:sz w:val="20"/>
            <w:szCs w:val="20"/>
          </w:rPr>
          <w:delText xml:space="preserve"> to</w:delText>
        </w:r>
      </w:del>
      <w:r>
        <w:rPr>
          <w:rFonts w:eastAsia="Times New Roman" w:cs="Times New Roman"/>
          <w:sz w:val="20"/>
          <w:szCs w:val="20"/>
        </w:rPr>
        <w:t xml:space="preserve"> provide </w:t>
      </w:r>
      <w:ins w:id="38" w:author="Laurent Marivaux" w:date="2024-06-19T16:26:00Z">
        <w:r w:rsidR="00765117">
          <w:rPr>
            <w:rFonts w:eastAsia="Times New Roman" w:cs="Times New Roman"/>
            <w:sz w:val="20"/>
            <w:szCs w:val="20"/>
          </w:rPr>
          <w:t xml:space="preserve">the first </w:t>
        </w:r>
      </w:ins>
      <w:r>
        <w:rPr>
          <w:rFonts w:eastAsia="Times New Roman" w:cs="Times New Roman"/>
          <w:sz w:val="20"/>
          <w:szCs w:val="20"/>
        </w:rPr>
        <w:t>quantitative support for such a pattern. These differences between South America and other continents could come from the tropical nature of a significant part of the landmass. According to Wallace (39), tropical climate stability would act as a buffer for tropical lineages against extinction. Also, the isolated condition of the landmass has been proposed as a probable cause explaining the singularity of SAM near-EOT macroevolutionary fate, as it greatly limited the possibilities for immigration events. Yet, immigrations were hypothesized to have played a key role in EOT-related extinctions in other parts of the world (3, but see 22).</w:t>
      </w:r>
    </w:p>
    <w:p w14:paraId="1AFC9C69" w14:textId="77777777" w:rsidR="00E713B3" w:rsidRDefault="00E713B3">
      <w:pPr>
        <w:pStyle w:val="LO-normal"/>
        <w:spacing w:line="360" w:lineRule="auto"/>
        <w:jc w:val="both"/>
        <w:rPr>
          <w:rFonts w:eastAsia="Times New Roman" w:cs="Times New Roman"/>
          <w:i/>
          <w:sz w:val="20"/>
          <w:szCs w:val="20"/>
        </w:rPr>
      </w:pPr>
    </w:p>
    <w:p w14:paraId="68092D73" w14:textId="77777777" w:rsidR="00E713B3" w:rsidRDefault="00A945E2">
      <w:pPr>
        <w:pStyle w:val="LO-normal"/>
        <w:pageBreakBefore/>
        <w:spacing w:line="360" w:lineRule="auto"/>
        <w:jc w:val="both"/>
        <w:rPr>
          <w:rFonts w:eastAsia="Times New Roman" w:cs="Times New Roman"/>
          <w:b/>
          <w:i/>
          <w:sz w:val="20"/>
          <w:szCs w:val="20"/>
        </w:rPr>
      </w:pPr>
      <w:r>
        <w:rPr>
          <w:rFonts w:eastAsia="Times New Roman" w:cs="Times New Roman"/>
          <w:b/>
          <w:i/>
          <w:sz w:val="20"/>
          <w:szCs w:val="20"/>
        </w:rPr>
        <w:lastRenderedPageBreak/>
        <w:t>Ubiquitous taxonomic – but not functional – turnover among the main mammalian groups across the study period</w:t>
      </w:r>
    </w:p>
    <w:p w14:paraId="432195A7" w14:textId="77777777" w:rsidR="00E713B3" w:rsidRDefault="00A945E2">
      <w:pPr>
        <w:pStyle w:val="LO-normal"/>
        <w:spacing w:line="360" w:lineRule="auto"/>
        <w:ind w:firstLine="720"/>
        <w:jc w:val="both"/>
      </w:pPr>
      <w:r>
        <w:rPr>
          <w:rFonts w:eastAsia="Times New Roman" w:cs="Times New Roman"/>
          <w:sz w:val="20"/>
          <w:szCs w:val="20"/>
        </w:rPr>
        <w:t xml:space="preserve">Our analyses of the overall SAM diversification dynamics failed at characterizing any mass extinction event at the time of the EOT, but recovered a late-Eocene increase in mammal turnover (joint increase in origination and extinction rates), followed by an Oligocene </w:t>
      </w:r>
      <w:commentRangeStart w:id="39"/>
      <w:r>
        <w:rPr>
          <w:rFonts w:eastAsia="Times New Roman" w:cs="Times New Roman"/>
          <w:sz w:val="20"/>
          <w:szCs w:val="20"/>
        </w:rPr>
        <w:t xml:space="preserve">waxing-and-waning </w:t>
      </w:r>
      <w:commentRangeEnd w:id="39"/>
      <w:r w:rsidR="00C07C25">
        <w:rPr>
          <w:rStyle w:val="Marquedecommentaire"/>
          <w:rFonts w:cs="Mangal"/>
        </w:rPr>
        <w:commentReference w:id="39"/>
      </w:r>
      <w:r>
        <w:rPr>
          <w:rFonts w:eastAsia="Times New Roman" w:cs="Times New Roman"/>
          <w:sz w:val="20"/>
          <w:szCs w:val="20"/>
        </w:rPr>
        <w:t>diversity (</w:t>
      </w:r>
      <w:r>
        <w:rPr>
          <w:rFonts w:eastAsia="Times New Roman" w:cs="Times New Roman"/>
          <w:b/>
          <w:sz w:val="20"/>
          <w:szCs w:val="20"/>
        </w:rPr>
        <w:t xml:space="preserve">Fig. 1B </w:t>
      </w:r>
      <w:r>
        <w:rPr>
          <w:rFonts w:eastAsia="Times New Roman" w:cs="Times New Roman"/>
          <w:sz w:val="20"/>
          <w:szCs w:val="20"/>
        </w:rPr>
        <w:t>and</w:t>
      </w:r>
      <w:r>
        <w:rPr>
          <w:rFonts w:eastAsia="Times New Roman" w:cs="Times New Roman"/>
          <w:b/>
          <w:sz w:val="20"/>
          <w:szCs w:val="20"/>
        </w:rPr>
        <w:t xml:space="preserve"> D</w:t>
      </w:r>
      <w:r>
        <w:rPr>
          <w:sz w:val="20"/>
          <w:szCs w:val="20"/>
        </w:rPr>
        <w:t>)</w:t>
      </w:r>
      <w:r>
        <w:rPr>
          <w:rFonts w:eastAsia="Times New Roman" w:cs="Times New Roman"/>
          <w:sz w:val="20"/>
          <w:szCs w:val="20"/>
        </w:rPr>
        <w:t>. As a result, Eocene and Oligocene SAMs appear taxonomically dissimilar. Indeed, the proportion of shared genera between each fauna, represented by the Jaccard’s similarity index, is below 20% for four out of the five main groups we studied (</w:t>
      </w:r>
      <w:r>
        <w:rPr>
          <w:rFonts w:eastAsia="Times New Roman" w:cs="Times New Roman"/>
          <w:b/>
          <w:sz w:val="20"/>
          <w:szCs w:val="20"/>
        </w:rPr>
        <w:t xml:space="preserve">Fig. 1A </w:t>
      </w:r>
      <w:r>
        <w:rPr>
          <w:rFonts w:eastAsia="Times New Roman" w:cs="Times New Roman"/>
          <w:sz w:val="20"/>
          <w:szCs w:val="20"/>
        </w:rPr>
        <w:t xml:space="preserve">and </w:t>
      </w:r>
      <w:r>
        <w:rPr>
          <w:rFonts w:eastAsia="Times New Roman" w:cs="Times New Roman"/>
          <w:i/>
          <w:iCs/>
          <w:sz w:val="20"/>
          <w:szCs w:val="20"/>
        </w:rPr>
        <w:t>SI Appendix</w:t>
      </w:r>
      <w:r>
        <w:rPr>
          <w:rFonts w:eastAsia="Times New Roman" w:cs="Times New Roman"/>
          <w:sz w:val="20"/>
          <w:szCs w:val="20"/>
        </w:rPr>
        <w:t xml:space="preserve">, </w:t>
      </w:r>
      <w:r>
        <w:rPr>
          <w:rFonts w:eastAsia="Times New Roman" w:cs="Times New Roman"/>
          <w:b/>
          <w:bCs/>
          <w:sz w:val="20"/>
          <w:szCs w:val="20"/>
        </w:rPr>
        <w:t>Fig. S37</w:t>
      </w:r>
      <w:r>
        <w:rPr>
          <w:rFonts w:eastAsia="Times New Roman" w:cs="Times New Roman"/>
          <w:sz w:val="20"/>
          <w:szCs w:val="20"/>
        </w:rPr>
        <w:t>). The corrected genus longevity estimates corroborate previously-established results from the literature about mammal taxonomic replacement near the EOT, but also highlight previously undescribed patterns (</w:t>
      </w:r>
      <w:r>
        <w:rPr>
          <w:rFonts w:eastAsia="Times New Roman" w:cs="Times New Roman"/>
          <w:b/>
          <w:sz w:val="20"/>
          <w:szCs w:val="20"/>
        </w:rPr>
        <w:t xml:space="preserve">Fig 1A </w:t>
      </w:r>
      <w:r>
        <w:rPr>
          <w:rFonts w:eastAsia="Times New Roman" w:cs="Times New Roman"/>
          <w:sz w:val="20"/>
          <w:szCs w:val="20"/>
        </w:rPr>
        <w:t>and</w:t>
      </w:r>
      <w:r>
        <w:rPr>
          <w:rFonts w:eastAsia="Times New Roman" w:cs="Times New Roman"/>
          <w:b/>
          <w:sz w:val="20"/>
          <w:szCs w:val="20"/>
        </w:rPr>
        <w:t xml:space="preserve"> </w:t>
      </w:r>
      <w:r>
        <w:rPr>
          <w:rFonts w:eastAsia="Times New Roman" w:cs="Times New Roman"/>
          <w:i/>
          <w:iCs/>
          <w:sz w:val="20"/>
          <w:szCs w:val="20"/>
        </w:rPr>
        <w:t>SI Appendix</w:t>
      </w:r>
      <w:r>
        <w:rPr>
          <w:rFonts w:eastAsia="Times New Roman" w:cs="Times New Roman"/>
          <w:sz w:val="20"/>
          <w:szCs w:val="20"/>
        </w:rPr>
        <w:t xml:space="preserve">, </w:t>
      </w:r>
      <w:r>
        <w:rPr>
          <w:rFonts w:eastAsia="Times New Roman" w:cs="Times New Roman"/>
          <w:b/>
          <w:bCs/>
          <w:sz w:val="20"/>
          <w:szCs w:val="20"/>
        </w:rPr>
        <w:t xml:space="preserve">Fig. </w:t>
      </w:r>
      <w:r>
        <w:rPr>
          <w:rFonts w:eastAsia="Times New Roman" w:cs="Times New Roman"/>
          <w:b/>
          <w:sz w:val="20"/>
          <w:szCs w:val="20"/>
        </w:rPr>
        <w:t>S18-21</w:t>
      </w:r>
      <w:r>
        <w:rPr>
          <w:rFonts w:eastAsia="Times New Roman" w:cs="Times New Roman"/>
          <w:sz w:val="20"/>
          <w:szCs w:val="20"/>
        </w:rPr>
        <w:t>).</w:t>
      </w:r>
    </w:p>
    <w:p w14:paraId="7A7711B0" w14:textId="2B96D92E" w:rsidR="00E713B3" w:rsidRDefault="00A945E2">
      <w:pPr>
        <w:pStyle w:val="LO-normal"/>
        <w:spacing w:line="360" w:lineRule="auto"/>
        <w:jc w:val="both"/>
      </w:pPr>
      <w:r>
        <w:rPr>
          <w:rFonts w:eastAsia="Times New Roman" w:cs="Times New Roman"/>
          <w:sz w:val="20"/>
          <w:szCs w:val="20"/>
        </w:rPr>
        <w:tab/>
        <w:t>For notoungulates, the most taxon-rich order of our dataset (encompassing more than a fifth of our total occurrences;</w:t>
      </w:r>
      <w:r>
        <w:rPr>
          <w:rFonts w:eastAsia="Times New Roman" w:cs="Times New Roman"/>
          <w:b/>
          <w:sz w:val="20"/>
          <w:szCs w:val="20"/>
        </w:rPr>
        <w:t xml:space="preserve"> </w:t>
      </w:r>
      <w:r>
        <w:rPr>
          <w:rFonts w:eastAsia="Times New Roman" w:cs="Times New Roman"/>
          <w:i/>
          <w:iCs/>
          <w:sz w:val="20"/>
          <w:szCs w:val="20"/>
        </w:rPr>
        <w:t>SI Appendix</w:t>
      </w:r>
      <w:r>
        <w:rPr>
          <w:rFonts w:eastAsia="Times New Roman" w:cs="Times New Roman"/>
          <w:sz w:val="20"/>
          <w:szCs w:val="20"/>
        </w:rPr>
        <w:t xml:space="preserve">, </w:t>
      </w:r>
      <w:r>
        <w:rPr>
          <w:rFonts w:eastAsia="Times New Roman" w:cs="Times New Roman"/>
          <w:b/>
          <w:sz w:val="20"/>
          <w:szCs w:val="20"/>
        </w:rPr>
        <w:t>Tab. S1</w:t>
      </w:r>
      <w:r>
        <w:rPr>
          <w:rFonts w:eastAsia="Times New Roman" w:cs="Times New Roman"/>
          <w:sz w:val="20"/>
          <w:szCs w:val="20"/>
        </w:rPr>
        <w:t xml:space="preserve">), our inferences corroborate a long-recognized family-level turnover at the order scale between the late Eocene and </w:t>
      </w:r>
      <w:ins w:id="40" w:author="Laurent Marivaux" w:date="2024-06-19T16:28:00Z">
        <w:r w:rsidR="00C07C25">
          <w:rPr>
            <w:rFonts w:eastAsia="Times New Roman" w:cs="Times New Roman"/>
            <w:sz w:val="20"/>
            <w:szCs w:val="20"/>
          </w:rPr>
          <w:t xml:space="preserve">the </w:t>
        </w:r>
      </w:ins>
      <w:r>
        <w:rPr>
          <w:rFonts w:eastAsia="Times New Roman" w:cs="Times New Roman"/>
          <w:sz w:val="20"/>
          <w:szCs w:val="20"/>
        </w:rPr>
        <w:t>early Oligocene (9), with the synchronous extinction and origination of three (Archaeopithecidae, Notostylopidae, and Oldfieldthomasiidae) and four (Homalodontheriidae, Hegetotheriidae, Mesotheriidae, and Toxodontidae) families, respectively (</w:t>
      </w:r>
      <w:r>
        <w:rPr>
          <w:rFonts w:eastAsia="Times New Roman" w:cs="Times New Roman"/>
          <w:i/>
          <w:iCs/>
          <w:sz w:val="20"/>
          <w:szCs w:val="20"/>
        </w:rPr>
        <w:t>SI Appendix</w:t>
      </w:r>
      <w:r>
        <w:rPr>
          <w:rFonts w:eastAsia="Times New Roman" w:cs="Times New Roman"/>
          <w:sz w:val="20"/>
          <w:szCs w:val="20"/>
        </w:rPr>
        <w:t xml:space="preserve">, </w:t>
      </w:r>
      <w:r>
        <w:rPr>
          <w:rFonts w:eastAsia="Times New Roman" w:cs="Times New Roman"/>
          <w:b/>
          <w:sz w:val="20"/>
          <w:szCs w:val="20"/>
        </w:rPr>
        <w:t>Fig. S19-20</w:t>
      </w:r>
      <w:r>
        <w:rPr>
          <w:rFonts w:eastAsia="Times New Roman" w:cs="Times New Roman"/>
          <w:sz w:val="20"/>
          <w:szCs w:val="20"/>
        </w:rPr>
        <w:t xml:space="preserve">). All these newly-arising families, in addition to two surviving ones (Archaeohyracidae and Interatheriidae), convergently evolved larger body sizes and higher teeth crown height (hypsodonty) than their basal counterparts, mostly during the Oligocene (though the first records of hypsodont lineages date back to the middle Eocene, 20 Million years before its first record outside South America) (35, 36). As notoungulates likely represented a huge proportion of herbivorous lineages, these innovations have likely implied changes in the architecture of the primary feeder guild between the Eocene and </w:t>
      </w:r>
      <w:ins w:id="41" w:author="Laurent Marivaux" w:date="2024-06-19T16:29:00Z">
        <w:r w:rsidR="0096755C">
          <w:rPr>
            <w:rFonts w:eastAsia="Times New Roman" w:cs="Times New Roman"/>
            <w:sz w:val="20"/>
            <w:szCs w:val="20"/>
          </w:rPr>
          <w:t xml:space="preserve">the </w:t>
        </w:r>
      </w:ins>
      <w:r>
        <w:rPr>
          <w:rFonts w:eastAsia="Times New Roman" w:cs="Times New Roman"/>
          <w:sz w:val="20"/>
          <w:szCs w:val="20"/>
        </w:rPr>
        <w:t>Oligocene ecosystems at continent scale.</w:t>
      </w:r>
    </w:p>
    <w:p w14:paraId="44EE8DF7" w14:textId="0D93F866" w:rsidR="00E713B3" w:rsidRDefault="00A945E2">
      <w:pPr>
        <w:pStyle w:val="LO-normal"/>
        <w:spacing w:line="360" w:lineRule="auto"/>
        <w:ind w:firstLine="720"/>
        <w:jc w:val="both"/>
      </w:pPr>
      <w:r>
        <w:rPr>
          <w:rFonts w:eastAsia="Times New Roman" w:cs="Times New Roman"/>
          <w:sz w:val="20"/>
          <w:szCs w:val="20"/>
        </w:rPr>
        <w:t>Considering the other Native Ungulate orders (i.e., Litopterna, Astrapotheria, Pyrotheria, and Xenungulata), apart from the late Eocene extinction of Trigonostylopidae (Astrapotheria), evidence for higher-level taxonomic changes near the EOT is less obvious (</w:t>
      </w:r>
      <w:r>
        <w:rPr>
          <w:rFonts w:eastAsia="Times New Roman" w:cs="Times New Roman"/>
          <w:i/>
          <w:iCs/>
          <w:sz w:val="20"/>
          <w:szCs w:val="20"/>
        </w:rPr>
        <w:t>SI Appendix</w:t>
      </w:r>
      <w:r>
        <w:rPr>
          <w:rFonts w:eastAsia="Times New Roman" w:cs="Times New Roman"/>
          <w:sz w:val="20"/>
          <w:szCs w:val="20"/>
        </w:rPr>
        <w:t xml:space="preserve">, </w:t>
      </w:r>
      <w:r>
        <w:rPr>
          <w:rFonts w:eastAsia="Times New Roman" w:cs="Times New Roman"/>
          <w:b/>
          <w:sz w:val="20"/>
          <w:szCs w:val="20"/>
        </w:rPr>
        <w:t>Fig. S23</w:t>
      </w:r>
      <w:r>
        <w:rPr>
          <w:rFonts w:eastAsia="Times New Roman" w:cs="Times New Roman"/>
          <w:sz w:val="20"/>
          <w:szCs w:val="20"/>
        </w:rPr>
        <w:t>). However, there seems to be a strong intra-family taxonomic renewal among most litopterns (i.e., Proterotheriidae, Macraucheniidae, and Adianthidae) and astrapotheriids (Astrapotheria) between the Eocene and Oligocene. These groups have been affected by a diversity decline from the late Eocene to early Oligocene (</w:t>
      </w:r>
      <w:r>
        <w:rPr>
          <w:rFonts w:eastAsia="Times New Roman" w:cs="Times New Roman"/>
          <w:i/>
          <w:iCs/>
          <w:sz w:val="20"/>
          <w:szCs w:val="20"/>
        </w:rPr>
        <w:t>SI Appendix</w:t>
      </w:r>
      <w:r>
        <w:rPr>
          <w:rFonts w:eastAsia="Times New Roman" w:cs="Times New Roman"/>
          <w:sz w:val="20"/>
          <w:szCs w:val="20"/>
        </w:rPr>
        <w:t xml:space="preserve">, </w:t>
      </w:r>
      <w:r>
        <w:rPr>
          <w:rFonts w:eastAsia="Times New Roman" w:cs="Times New Roman"/>
          <w:b/>
          <w:sz w:val="20"/>
          <w:szCs w:val="20"/>
        </w:rPr>
        <w:t>Fig. S16D-F and S17D-F</w:t>
      </w:r>
      <w:r>
        <w:rPr>
          <w:rFonts w:eastAsia="Times New Roman" w:cs="Times New Roman"/>
          <w:sz w:val="20"/>
          <w:szCs w:val="20"/>
        </w:rPr>
        <w:t xml:space="preserve">). Given that, just like notoungulates, these orders are believed to </w:t>
      </w:r>
      <w:del w:id="42" w:author="Laurent Marivaux" w:date="2024-06-19T16:31:00Z">
        <w:r w:rsidDel="0096755C">
          <w:rPr>
            <w:rFonts w:eastAsia="Times New Roman" w:cs="Times New Roman"/>
            <w:sz w:val="20"/>
            <w:szCs w:val="20"/>
          </w:rPr>
          <w:delText xml:space="preserve">be </w:delText>
        </w:r>
      </w:del>
      <w:r>
        <w:rPr>
          <w:rFonts w:eastAsia="Times New Roman" w:cs="Times New Roman"/>
          <w:sz w:val="20"/>
          <w:szCs w:val="20"/>
        </w:rPr>
        <w:t>have had herbivorous diets, the highlighted changes also surely affected the architecture of the ecosystems between the Eocene and the Oligocene.</w:t>
      </w:r>
    </w:p>
    <w:p w14:paraId="0EC90E7B" w14:textId="5C931DFB" w:rsidR="00E713B3" w:rsidRDefault="00A945E2">
      <w:pPr>
        <w:pStyle w:val="LO-normal"/>
        <w:spacing w:line="360" w:lineRule="auto"/>
        <w:jc w:val="both"/>
      </w:pPr>
      <w:r>
        <w:rPr>
          <w:rFonts w:eastAsia="Times New Roman" w:cs="Times New Roman"/>
          <w:sz w:val="20"/>
          <w:szCs w:val="20"/>
        </w:rPr>
        <w:tab/>
        <w:t>In the case of metatherians (</w:t>
      </w:r>
      <w:r>
        <w:rPr>
          <w:rFonts w:eastAsia="Times New Roman" w:cs="Times New Roman"/>
          <w:i/>
          <w:iCs/>
          <w:sz w:val="20"/>
          <w:szCs w:val="20"/>
        </w:rPr>
        <w:t>SI Appendix</w:t>
      </w:r>
      <w:r>
        <w:rPr>
          <w:rFonts w:eastAsia="Times New Roman" w:cs="Times New Roman"/>
          <w:sz w:val="20"/>
          <w:szCs w:val="20"/>
        </w:rPr>
        <w:t xml:space="preserve">, </w:t>
      </w:r>
      <w:r>
        <w:rPr>
          <w:rFonts w:eastAsia="Times New Roman" w:cs="Times New Roman"/>
          <w:b/>
          <w:sz w:val="20"/>
          <w:szCs w:val="20"/>
        </w:rPr>
        <w:t>Fig. S18</w:t>
      </w:r>
      <w:r>
        <w:rPr>
          <w:rFonts w:eastAsia="Times New Roman" w:cs="Times New Roman"/>
          <w:sz w:val="20"/>
          <w:szCs w:val="20"/>
        </w:rPr>
        <w:t xml:space="preserve">), our results are in line with previous findings about their taxonomic renewal near the EOT (3). On one hand, entire superfamilies or sub-orders like Bonapartherioidea (Polydolopimorphia) or Polydolopiformes (Polydolopimorphia) went extinct during the early Oligocene, meanwhile others, like Argyrolagoidea (?Polydolopimorphia), Paleotenthoidea (Paucituberculata) and Hathliacynidae (Sparassodonta) originated and/or diversified. We may precise that </w:t>
      </w:r>
      <w:r>
        <w:rPr>
          <w:rFonts w:eastAsia="Times New Roman" w:cs="Times New Roman"/>
          <w:sz w:val="20"/>
          <w:szCs w:val="20"/>
        </w:rPr>
        <w:lastRenderedPageBreak/>
        <w:t xml:space="preserve">the super-family Palaeotenthoidea appeared in the middle Eocene with the two stem genera </w:t>
      </w:r>
      <w:r>
        <w:rPr>
          <w:rFonts w:eastAsia="Times New Roman" w:cs="Times New Roman"/>
          <w:i/>
          <w:sz w:val="20"/>
          <w:szCs w:val="20"/>
        </w:rPr>
        <w:t xml:space="preserve">Sasawatu </w:t>
      </w:r>
      <w:r>
        <w:rPr>
          <w:rFonts w:eastAsia="Times New Roman" w:cs="Times New Roman"/>
          <w:sz w:val="20"/>
          <w:szCs w:val="20"/>
        </w:rPr>
        <w:t xml:space="preserve">and </w:t>
      </w:r>
      <w:r>
        <w:rPr>
          <w:rFonts w:eastAsia="Times New Roman" w:cs="Times New Roman"/>
          <w:i/>
          <w:sz w:val="20"/>
          <w:szCs w:val="20"/>
        </w:rPr>
        <w:t>Perulestes</w:t>
      </w:r>
      <w:r>
        <w:rPr>
          <w:rFonts w:eastAsia="Times New Roman" w:cs="Times New Roman"/>
          <w:sz w:val="20"/>
          <w:szCs w:val="20"/>
        </w:rPr>
        <w:t xml:space="preserve">, but the extant Palaeotenthiidae family appeared and diversified </w:t>
      </w:r>
      <w:del w:id="43" w:author="Laurent Marivaux" w:date="2024-06-19T16:32:00Z">
        <w:r w:rsidDel="0096755C">
          <w:rPr>
            <w:rFonts w:eastAsia="Times New Roman" w:cs="Times New Roman"/>
            <w:sz w:val="20"/>
            <w:szCs w:val="20"/>
          </w:rPr>
          <w:delText xml:space="preserve">in </w:delText>
        </w:r>
      </w:del>
      <w:ins w:id="44" w:author="Laurent Marivaux" w:date="2024-06-19T16:32:00Z">
        <w:r w:rsidR="0096755C">
          <w:rPr>
            <w:rFonts w:eastAsia="Times New Roman" w:cs="Times New Roman"/>
            <w:sz w:val="20"/>
            <w:szCs w:val="20"/>
          </w:rPr>
          <w:t>during</w:t>
        </w:r>
        <w:r w:rsidR="0096755C">
          <w:rPr>
            <w:rFonts w:eastAsia="Times New Roman" w:cs="Times New Roman"/>
            <w:sz w:val="20"/>
            <w:szCs w:val="20"/>
          </w:rPr>
          <w:t xml:space="preserve"> </w:t>
        </w:r>
      </w:ins>
      <w:r>
        <w:rPr>
          <w:rFonts w:eastAsia="Times New Roman" w:cs="Times New Roman"/>
          <w:sz w:val="20"/>
          <w:szCs w:val="20"/>
        </w:rPr>
        <w:t>the early Oligocene. On the other hand, intra-clade taxonomic replacement occur</w:t>
      </w:r>
      <w:ins w:id="45" w:author="Laurent Marivaux" w:date="2024-06-19T16:32:00Z">
        <w:r w:rsidR="0096755C">
          <w:rPr>
            <w:rFonts w:eastAsia="Times New Roman" w:cs="Times New Roman"/>
            <w:sz w:val="20"/>
            <w:szCs w:val="20"/>
          </w:rPr>
          <w:t>r</w:t>
        </w:r>
      </w:ins>
      <w:r>
        <w:rPr>
          <w:rFonts w:eastAsia="Times New Roman" w:cs="Times New Roman"/>
          <w:sz w:val="20"/>
          <w:szCs w:val="20"/>
        </w:rPr>
        <w:t>ed among Borhyaenoidea (Sparassodonta), Caenolestoidea (Paucituberculata)</w:t>
      </w:r>
      <w:del w:id="46" w:author="Laurent Marivaux" w:date="2024-06-19T16:32:00Z">
        <w:r w:rsidDel="0096755C">
          <w:rPr>
            <w:rFonts w:eastAsia="Times New Roman" w:cs="Times New Roman"/>
            <w:sz w:val="20"/>
            <w:szCs w:val="20"/>
          </w:rPr>
          <w:delText>,</w:delText>
        </w:r>
      </w:del>
      <w:r>
        <w:rPr>
          <w:rFonts w:eastAsia="Times New Roman" w:cs="Times New Roman"/>
          <w:sz w:val="20"/>
          <w:szCs w:val="20"/>
        </w:rPr>
        <w:t xml:space="preserve"> and Microbiotheria. Goin et al. (33) established that the most dramatic turnover among metatherian faunas occurred near the EOT, an event termed ‘Bisagra Patagónica’. Our corrected genus age reconstructions clearly bring qualitative support to the metatherian macroevolutionary fate. However, when estimating their diversification dynamics, no significant rate shift was found, and the overall number of genera through time remained stable (</w:t>
      </w:r>
      <w:r>
        <w:rPr>
          <w:rFonts w:eastAsia="Times New Roman" w:cs="Times New Roman"/>
          <w:i/>
          <w:iCs/>
          <w:sz w:val="20"/>
          <w:szCs w:val="20"/>
        </w:rPr>
        <w:t>SI Appendix</w:t>
      </w:r>
      <w:r>
        <w:rPr>
          <w:rFonts w:eastAsia="Times New Roman" w:cs="Times New Roman"/>
          <w:sz w:val="20"/>
          <w:szCs w:val="20"/>
        </w:rPr>
        <w:t xml:space="preserve">, </w:t>
      </w:r>
      <w:r>
        <w:rPr>
          <w:rFonts w:eastAsia="Times New Roman" w:cs="Times New Roman"/>
          <w:b/>
          <w:sz w:val="20"/>
          <w:szCs w:val="20"/>
        </w:rPr>
        <w:t>Fig. S17M-O)</w:t>
      </w:r>
      <w:r>
        <w:rPr>
          <w:rFonts w:eastAsia="Times New Roman" w:cs="Times New Roman"/>
          <w:sz w:val="20"/>
          <w:szCs w:val="20"/>
        </w:rPr>
        <w:t>. Quantitatively, our diversification analyses could only provide support for a constant turnover rate across the time interval, and the near-EOT interval could not be characterized as a period of increased turnover for metatherian clades.</w:t>
      </w:r>
    </w:p>
    <w:p w14:paraId="523D3EAD" w14:textId="00092FEB" w:rsidR="00E713B3" w:rsidRDefault="00A945E2">
      <w:pPr>
        <w:pStyle w:val="LO-normal"/>
        <w:spacing w:line="360" w:lineRule="auto"/>
        <w:jc w:val="both"/>
      </w:pPr>
      <w:r>
        <w:rPr>
          <w:rFonts w:eastAsia="Times New Roman" w:cs="Times New Roman"/>
          <w:sz w:val="20"/>
          <w:szCs w:val="20"/>
        </w:rPr>
        <w:tab/>
        <w:t>As for cingulates, representing the majority of our xenarthran occurrences, we highlight a slowdown in Dasypodinae diversity, meanwhile Euphractinae arose in the middle-late Eocene (</w:t>
      </w:r>
      <w:r>
        <w:rPr>
          <w:rFonts w:eastAsia="Times New Roman" w:cs="Times New Roman"/>
          <w:i/>
          <w:iCs/>
          <w:sz w:val="20"/>
          <w:szCs w:val="20"/>
        </w:rPr>
        <w:t>SI Appendix</w:t>
      </w:r>
      <w:r>
        <w:rPr>
          <w:rFonts w:eastAsia="Times New Roman" w:cs="Times New Roman"/>
          <w:sz w:val="20"/>
          <w:szCs w:val="20"/>
        </w:rPr>
        <w:t xml:space="preserve">, </w:t>
      </w:r>
      <w:r>
        <w:rPr>
          <w:rFonts w:eastAsia="Times New Roman" w:cs="Times New Roman"/>
          <w:b/>
          <w:sz w:val="20"/>
          <w:szCs w:val="20"/>
        </w:rPr>
        <w:t>Fig. S21</w:t>
      </w:r>
      <w:r>
        <w:rPr>
          <w:rFonts w:eastAsia="Times New Roman" w:cs="Times New Roman"/>
          <w:sz w:val="20"/>
          <w:szCs w:val="20"/>
        </w:rPr>
        <w:t>), in line with Ciancio et al. (46). Just like for metatherians, our diversification recon</w:t>
      </w:r>
      <w:ins w:id="47" w:author="Laurent Marivaux" w:date="2024-06-19T16:33:00Z">
        <w:r w:rsidR="0096755C">
          <w:rPr>
            <w:rFonts w:eastAsia="Times New Roman" w:cs="Times New Roman"/>
            <w:sz w:val="20"/>
            <w:szCs w:val="20"/>
          </w:rPr>
          <w:t>s</w:t>
        </w:r>
      </w:ins>
      <w:r>
        <w:rPr>
          <w:rFonts w:eastAsia="Times New Roman" w:cs="Times New Roman"/>
          <w:sz w:val="20"/>
          <w:szCs w:val="20"/>
        </w:rPr>
        <w:t xml:space="preserve">tructions provided support for a constant-rate </w:t>
      </w:r>
      <w:ins w:id="48" w:author="Laurent Marivaux" w:date="2024-06-19T16:34:00Z">
        <w:r w:rsidR="0096755C">
          <w:rPr>
            <w:rFonts w:eastAsia="Times New Roman" w:cs="Times New Roman"/>
            <w:sz w:val="20"/>
            <w:szCs w:val="20"/>
          </w:rPr>
          <w:t xml:space="preserve">of </w:t>
        </w:r>
      </w:ins>
      <w:r>
        <w:rPr>
          <w:rFonts w:eastAsia="Times New Roman" w:cs="Times New Roman"/>
          <w:sz w:val="20"/>
          <w:szCs w:val="20"/>
        </w:rPr>
        <w:t>diversification throughout the period of interest, with a stable number of genera (</w:t>
      </w:r>
      <w:r>
        <w:rPr>
          <w:rFonts w:eastAsia="Times New Roman" w:cs="Times New Roman"/>
          <w:i/>
          <w:iCs/>
          <w:sz w:val="20"/>
          <w:szCs w:val="20"/>
        </w:rPr>
        <w:t>SI Appendix</w:t>
      </w:r>
      <w:r>
        <w:rPr>
          <w:rFonts w:eastAsia="Times New Roman" w:cs="Times New Roman"/>
          <w:sz w:val="20"/>
          <w:szCs w:val="20"/>
        </w:rPr>
        <w:t xml:space="preserve">, </w:t>
      </w:r>
      <w:r>
        <w:rPr>
          <w:rFonts w:eastAsia="Times New Roman" w:cs="Times New Roman"/>
          <w:b/>
          <w:bCs/>
          <w:sz w:val="20"/>
          <w:szCs w:val="20"/>
        </w:rPr>
        <w:t xml:space="preserve">Fig S16I-L </w:t>
      </w:r>
      <w:r>
        <w:rPr>
          <w:rFonts w:eastAsia="Times New Roman" w:cs="Times New Roman"/>
          <w:sz w:val="20"/>
          <w:szCs w:val="20"/>
        </w:rPr>
        <w:t xml:space="preserve">and </w:t>
      </w:r>
      <w:r>
        <w:rPr>
          <w:rFonts w:eastAsia="Times New Roman" w:cs="Times New Roman"/>
          <w:b/>
          <w:bCs/>
          <w:sz w:val="20"/>
          <w:szCs w:val="20"/>
        </w:rPr>
        <w:t>17I-L</w:t>
      </w:r>
      <w:r>
        <w:rPr>
          <w:rFonts w:eastAsia="Times New Roman" w:cs="Times New Roman"/>
          <w:sz w:val="20"/>
          <w:szCs w:val="20"/>
        </w:rPr>
        <w:t>).</w:t>
      </w:r>
    </w:p>
    <w:p w14:paraId="129A6351" w14:textId="77777777" w:rsidR="00E713B3" w:rsidRDefault="00A945E2">
      <w:pPr>
        <w:pStyle w:val="LO-normal"/>
        <w:spacing w:line="360" w:lineRule="auto"/>
        <w:jc w:val="both"/>
      </w:pPr>
      <w:r>
        <w:rPr>
          <w:rFonts w:eastAsia="Times New Roman" w:cs="Times New Roman"/>
          <w:sz w:val="20"/>
          <w:szCs w:val="20"/>
        </w:rPr>
        <w:tab/>
        <w:t>Regarding caviomorph rodents, the oldest representatives of the clade are found to originate in the middle Eocene (</w:t>
      </w:r>
      <w:r>
        <w:rPr>
          <w:rFonts w:eastAsia="Times New Roman" w:cs="Times New Roman"/>
          <w:b/>
          <w:bCs/>
          <w:sz w:val="20"/>
          <w:szCs w:val="20"/>
        </w:rPr>
        <w:t xml:space="preserve">Fig 1A </w:t>
      </w:r>
      <w:r>
        <w:rPr>
          <w:rFonts w:eastAsia="Times New Roman" w:cs="Times New Roman"/>
          <w:sz w:val="20"/>
          <w:szCs w:val="20"/>
        </w:rPr>
        <w:t xml:space="preserve">and </w:t>
      </w:r>
      <w:r>
        <w:rPr>
          <w:rFonts w:eastAsia="Times New Roman" w:cs="Times New Roman"/>
          <w:i/>
          <w:iCs/>
          <w:sz w:val="20"/>
          <w:szCs w:val="20"/>
        </w:rPr>
        <w:t>SI Appendix</w:t>
      </w:r>
      <w:r>
        <w:rPr>
          <w:rFonts w:eastAsia="Times New Roman" w:cs="Times New Roman"/>
          <w:sz w:val="20"/>
          <w:szCs w:val="20"/>
        </w:rPr>
        <w:t xml:space="preserve">, </w:t>
      </w:r>
      <w:r>
        <w:rPr>
          <w:rFonts w:eastAsia="Times New Roman" w:cs="Times New Roman"/>
          <w:b/>
          <w:sz w:val="20"/>
          <w:szCs w:val="20"/>
        </w:rPr>
        <w:t>Fig. S22</w:t>
      </w:r>
      <w:r>
        <w:rPr>
          <w:rFonts w:eastAsia="Times New Roman" w:cs="Times New Roman"/>
          <w:sz w:val="20"/>
          <w:szCs w:val="20"/>
        </w:rPr>
        <w:t>). Then, the group diversified at a constant rate until it reaches a mid-Oligocene peak in extinction rate (</w:t>
      </w:r>
      <w:r>
        <w:rPr>
          <w:rFonts w:eastAsia="Times New Roman" w:cs="Times New Roman"/>
          <w:i/>
          <w:iCs/>
          <w:sz w:val="20"/>
          <w:szCs w:val="20"/>
        </w:rPr>
        <w:t>SI Appendix</w:t>
      </w:r>
      <w:r>
        <w:rPr>
          <w:rFonts w:eastAsia="Times New Roman" w:cs="Times New Roman"/>
          <w:sz w:val="20"/>
          <w:szCs w:val="20"/>
        </w:rPr>
        <w:t xml:space="preserve">, </w:t>
      </w:r>
      <w:r>
        <w:rPr>
          <w:rFonts w:eastAsia="Times New Roman" w:cs="Times New Roman"/>
          <w:b/>
          <w:sz w:val="20"/>
          <w:szCs w:val="20"/>
        </w:rPr>
        <w:t xml:space="preserve">Fig S16G-I </w:t>
      </w:r>
      <w:r>
        <w:rPr>
          <w:rFonts w:eastAsia="Times New Roman" w:cs="Times New Roman"/>
          <w:sz w:val="20"/>
          <w:szCs w:val="20"/>
        </w:rPr>
        <w:t xml:space="preserve">and </w:t>
      </w:r>
      <w:r>
        <w:rPr>
          <w:rFonts w:eastAsia="Times New Roman" w:cs="Times New Roman"/>
          <w:b/>
          <w:sz w:val="20"/>
          <w:szCs w:val="20"/>
        </w:rPr>
        <w:t>S17G-I</w:t>
      </w:r>
      <w:r>
        <w:rPr>
          <w:rFonts w:eastAsia="Times New Roman" w:cs="Times New Roman"/>
          <w:sz w:val="20"/>
          <w:szCs w:val="20"/>
        </w:rPr>
        <w:t>), and no main taxonomic replacement near the EOT is to be noticed.</w:t>
      </w:r>
    </w:p>
    <w:p w14:paraId="47E0E68E" w14:textId="6ECCDEB1" w:rsidR="00E713B3" w:rsidRDefault="00A945E2">
      <w:pPr>
        <w:pStyle w:val="LO-normal"/>
        <w:spacing w:line="360" w:lineRule="auto"/>
        <w:ind w:firstLine="720"/>
        <w:jc w:val="both"/>
      </w:pPr>
      <w:r>
        <w:rPr>
          <w:rFonts w:eastAsia="Times New Roman" w:cs="Times New Roman"/>
          <w:sz w:val="20"/>
          <w:szCs w:val="20"/>
        </w:rPr>
        <w:t>To track the evolution of functional composition between the Eocene and Oligocene SAM, we summarized trophic paleocommunities by four dental ecomorphotype-derived categories: herbivorous, carnivorous, insectivorous</w:t>
      </w:r>
      <w:del w:id="49" w:author="Laurent Marivaux" w:date="2024-06-19T16:35:00Z">
        <w:r w:rsidDel="0096755C">
          <w:rPr>
            <w:rFonts w:eastAsia="Times New Roman" w:cs="Times New Roman"/>
            <w:sz w:val="20"/>
            <w:szCs w:val="20"/>
          </w:rPr>
          <w:delText>,</w:delText>
        </w:r>
      </w:del>
      <w:r>
        <w:rPr>
          <w:rFonts w:eastAsia="Times New Roman" w:cs="Times New Roman"/>
          <w:sz w:val="20"/>
          <w:szCs w:val="20"/>
        </w:rPr>
        <w:t xml:space="preserve"> and omnivorous. We used the origination and extinction ages estimated by PyRate to estimate the number of genera through time within each ecological category and further computed the relative proportion of each trophic category at the geological sub-epoch level (</w:t>
      </w:r>
      <w:r>
        <w:rPr>
          <w:rFonts w:eastAsia="Times New Roman" w:cs="Times New Roman"/>
          <w:i/>
          <w:iCs/>
          <w:sz w:val="20"/>
          <w:szCs w:val="20"/>
        </w:rPr>
        <w:t>SI Appendix</w:t>
      </w:r>
      <w:r>
        <w:rPr>
          <w:rFonts w:eastAsia="Times New Roman" w:cs="Times New Roman"/>
          <w:sz w:val="20"/>
          <w:szCs w:val="20"/>
        </w:rPr>
        <w:t xml:space="preserve">, </w:t>
      </w:r>
      <w:r>
        <w:rPr>
          <w:rFonts w:eastAsia="Times New Roman" w:cs="Times New Roman"/>
          <w:b/>
          <w:sz w:val="20"/>
          <w:szCs w:val="20"/>
        </w:rPr>
        <w:t>Fig S1</w:t>
      </w:r>
      <w:r>
        <w:rPr>
          <w:rFonts w:eastAsia="Times New Roman" w:cs="Times New Roman"/>
          <w:sz w:val="20"/>
          <w:szCs w:val="20"/>
        </w:rPr>
        <w:t xml:space="preserve"> and </w:t>
      </w:r>
      <w:r>
        <w:rPr>
          <w:rFonts w:eastAsia="Times New Roman" w:cs="Times New Roman"/>
          <w:i/>
          <w:iCs/>
          <w:sz w:val="20"/>
          <w:szCs w:val="20"/>
        </w:rPr>
        <w:t>Extended Materials and Methods</w:t>
      </w:r>
      <w:r>
        <w:rPr>
          <w:rFonts w:eastAsia="Times New Roman" w:cs="Times New Roman"/>
          <w:sz w:val="20"/>
          <w:szCs w:val="20"/>
        </w:rPr>
        <w:t>). Our findings illustrate that the structure of trophic paleocommunities remained stable throughout the entire time interval (</w:t>
      </w:r>
      <w:r>
        <w:rPr>
          <w:rFonts w:eastAsia="Times New Roman" w:cs="Times New Roman"/>
          <w:b/>
          <w:sz w:val="20"/>
          <w:szCs w:val="20"/>
        </w:rPr>
        <w:t>Fig. 2</w:t>
      </w:r>
      <w:r>
        <w:rPr>
          <w:rFonts w:eastAsia="Times New Roman" w:cs="Times New Roman"/>
          <w:sz w:val="20"/>
          <w:szCs w:val="20"/>
        </w:rPr>
        <w:t xml:space="preserve">). We report a slight trend toward an increase in the relative proportion of herbivorous lineages in assemblages of decreasing age, </w:t>
      </w:r>
      <w:commentRangeStart w:id="50"/>
      <w:r>
        <w:rPr>
          <w:rFonts w:eastAsia="Times New Roman" w:cs="Times New Roman"/>
          <w:sz w:val="20"/>
          <w:szCs w:val="20"/>
        </w:rPr>
        <w:t xml:space="preserve">at the expanse of </w:t>
      </w:r>
      <w:commentRangeEnd w:id="50"/>
      <w:r w:rsidR="0096755C">
        <w:rPr>
          <w:rStyle w:val="Marquedecommentaire"/>
          <w:rFonts w:cs="Mangal"/>
        </w:rPr>
        <w:commentReference w:id="50"/>
      </w:r>
      <w:r>
        <w:rPr>
          <w:rFonts w:eastAsia="Times New Roman" w:cs="Times New Roman"/>
          <w:sz w:val="20"/>
          <w:szCs w:val="20"/>
        </w:rPr>
        <w:t xml:space="preserve">omnivorous and insectivorous. In addition, ecological dissimilarity increases with the age difference between two assemblages, but remains low (below 25%), in particular between </w:t>
      </w:r>
      <w:del w:id="51" w:author="Laurent Marivaux" w:date="2024-06-19T16:37:00Z">
        <w:r w:rsidDel="0096755C">
          <w:rPr>
            <w:rFonts w:eastAsia="Times New Roman" w:cs="Times New Roman"/>
            <w:sz w:val="20"/>
            <w:szCs w:val="20"/>
          </w:rPr>
          <w:delText xml:space="preserve">the </w:delText>
        </w:r>
      </w:del>
      <w:r>
        <w:rPr>
          <w:rFonts w:eastAsia="Times New Roman" w:cs="Times New Roman"/>
          <w:sz w:val="20"/>
          <w:szCs w:val="20"/>
        </w:rPr>
        <w:t>late Eocene and early Oligocene assemblages, when it equals 6.1% (</w:t>
      </w:r>
      <w:r>
        <w:rPr>
          <w:rFonts w:eastAsia="Times New Roman" w:cs="Times New Roman"/>
          <w:b/>
          <w:sz w:val="20"/>
          <w:szCs w:val="20"/>
        </w:rPr>
        <w:t>Fig. 2</w:t>
      </w:r>
      <w:r>
        <w:rPr>
          <w:rFonts w:eastAsia="Times New Roman" w:cs="Times New Roman"/>
          <w:sz w:val="20"/>
          <w:szCs w:val="20"/>
        </w:rPr>
        <w:t>).</w:t>
      </w:r>
    </w:p>
    <w:p w14:paraId="19F99E0B" w14:textId="0262AB0F" w:rsidR="00E713B3" w:rsidRDefault="00A945E2">
      <w:pPr>
        <w:pStyle w:val="LO-normal"/>
        <w:spacing w:line="360" w:lineRule="auto"/>
        <w:jc w:val="both"/>
      </w:pPr>
      <w:r>
        <w:rPr>
          <w:rFonts w:eastAsia="Times New Roman" w:cs="Times New Roman"/>
          <w:sz w:val="20"/>
          <w:szCs w:val="20"/>
        </w:rPr>
        <w:tab/>
        <w:t xml:space="preserve">Our results provide support for a strong taxonomic renewal between </w:t>
      </w:r>
      <w:del w:id="52" w:author="Laurent Marivaux" w:date="2024-06-19T16:38:00Z">
        <w:r w:rsidDel="0096755C">
          <w:rPr>
            <w:rFonts w:eastAsia="Times New Roman" w:cs="Times New Roman"/>
            <w:sz w:val="20"/>
            <w:szCs w:val="20"/>
          </w:rPr>
          <w:delText xml:space="preserve">the </w:delText>
        </w:r>
      </w:del>
      <w:r>
        <w:rPr>
          <w:rFonts w:eastAsia="Times New Roman" w:cs="Times New Roman"/>
          <w:sz w:val="20"/>
          <w:szCs w:val="20"/>
        </w:rPr>
        <w:t xml:space="preserve">Eocene and Oligocene SAM faunas, with few changes in the architecture of ecosystems, </w:t>
      </w:r>
      <w:ins w:id="53" w:author="Laurent Marivaux" w:date="2024-06-19T16:38:00Z">
        <w:r w:rsidR="0096755C">
          <w:rPr>
            <w:rFonts w:eastAsia="Times New Roman" w:cs="Times New Roman"/>
            <w:sz w:val="20"/>
            <w:szCs w:val="20"/>
          </w:rPr>
          <w:t xml:space="preserve">thereby </w:t>
        </w:r>
      </w:ins>
      <w:r>
        <w:rPr>
          <w:rFonts w:eastAsia="Times New Roman" w:cs="Times New Roman"/>
          <w:sz w:val="20"/>
          <w:szCs w:val="20"/>
        </w:rPr>
        <w:t>suggesting strong intra-guild renewal. Interestingly, the onset of this faunal turnover temporally matches the timing of “the most fundamental biotic division in the Cenozoic” in the marine realm, that is, between the middle and the late Eocene (47)</w:t>
      </w:r>
    </w:p>
    <w:p w14:paraId="1830D847" w14:textId="77777777" w:rsidR="00E713B3" w:rsidRDefault="00E713B3">
      <w:pPr>
        <w:pStyle w:val="LO-normal"/>
        <w:spacing w:line="360" w:lineRule="auto"/>
        <w:ind w:firstLine="720"/>
        <w:jc w:val="both"/>
        <w:rPr>
          <w:rFonts w:eastAsia="Times New Roman" w:cs="Times New Roman"/>
          <w:sz w:val="20"/>
          <w:szCs w:val="20"/>
        </w:rPr>
      </w:pPr>
    </w:p>
    <w:p w14:paraId="24E5CBD3" w14:textId="77777777" w:rsidR="00E713B3" w:rsidRDefault="00E713B3">
      <w:pPr>
        <w:pStyle w:val="LO-normal"/>
        <w:spacing w:line="360" w:lineRule="auto"/>
        <w:jc w:val="both"/>
        <w:rPr>
          <w:rFonts w:eastAsia="Times New Roman" w:cs="Times New Roman"/>
          <w:sz w:val="20"/>
          <w:szCs w:val="20"/>
        </w:rPr>
      </w:pPr>
    </w:p>
    <w:p w14:paraId="1EC921B1" w14:textId="77777777" w:rsidR="00E713B3" w:rsidRDefault="00A945E2">
      <w:pPr>
        <w:pStyle w:val="LO-normal"/>
        <w:pageBreakBefore/>
        <w:spacing w:line="360" w:lineRule="auto"/>
        <w:jc w:val="both"/>
        <w:rPr>
          <w:rFonts w:eastAsia="Times New Roman" w:cs="Times New Roman"/>
          <w:b/>
          <w:i/>
          <w:sz w:val="20"/>
          <w:szCs w:val="20"/>
        </w:rPr>
      </w:pPr>
      <w:r>
        <w:rPr>
          <w:rFonts w:eastAsia="Times New Roman" w:cs="Times New Roman"/>
          <w:b/>
          <w:i/>
          <w:sz w:val="20"/>
          <w:szCs w:val="20"/>
        </w:rPr>
        <w:lastRenderedPageBreak/>
        <w:t>Latitudinal heterogeneity in diversification histories</w:t>
      </w:r>
    </w:p>
    <w:p w14:paraId="251E3415" w14:textId="6CC75013" w:rsidR="00E713B3" w:rsidRDefault="00A945E2">
      <w:pPr>
        <w:pStyle w:val="LO-normal"/>
        <w:spacing w:line="360" w:lineRule="auto"/>
        <w:jc w:val="both"/>
      </w:pPr>
      <w:r>
        <w:rPr>
          <w:rFonts w:eastAsia="Times New Roman" w:cs="Times New Roman"/>
          <w:sz w:val="20"/>
          <w:szCs w:val="20"/>
        </w:rPr>
        <w:tab/>
        <w:t>Since the late break-up of the Gondwana supercontinent ~130 Ma, the South American landmass has offered a duality between tropical and non-tropical habitats (2). This duality is particularly interesting as it allows for testing a long-standing question in macroevolution as to whether diversification processes occurred the same way inside and outside the tropics (39). Based on a time series of paleoclimate zone maps (48, 49), we assigned each of our occurrences a tropical or extratropical affinity (</w:t>
      </w:r>
      <w:r>
        <w:rPr>
          <w:rFonts w:eastAsia="Times New Roman" w:cs="Times New Roman"/>
          <w:i/>
          <w:iCs/>
          <w:sz w:val="20"/>
          <w:szCs w:val="20"/>
        </w:rPr>
        <w:t>SI Appendix</w:t>
      </w:r>
      <w:r>
        <w:rPr>
          <w:rFonts w:eastAsia="Times New Roman" w:cs="Times New Roman"/>
          <w:sz w:val="20"/>
          <w:szCs w:val="20"/>
        </w:rPr>
        <w:t xml:space="preserve">, </w:t>
      </w:r>
      <w:r>
        <w:rPr>
          <w:rFonts w:eastAsia="Times New Roman" w:cs="Times New Roman"/>
          <w:b/>
          <w:sz w:val="20"/>
          <w:szCs w:val="20"/>
        </w:rPr>
        <w:t>Fig S3</w:t>
      </w:r>
      <w:r>
        <w:rPr>
          <w:rFonts w:eastAsia="Times New Roman" w:cs="Times New Roman"/>
          <w:sz w:val="20"/>
          <w:szCs w:val="20"/>
        </w:rPr>
        <w:t>)</w:t>
      </w:r>
      <w:ins w:id="54" w:author="Laurent Marivaux" w:date="2024-06-19T16:40:00Z">
        <w:r w:rsidR="00D3246D">
          <w:rPr>
            <w:rFonts w:eastAsia="Times New Roman" w:cs="Times New Roman"/>
            <w:sz w:val="20"/>
            <w:szCs w:val="20"/>
          </w:rPr>
          <w:t>,</w:t>
        </w:r>
      </w:ins>
      <w:r>
        <w:rPr>
          <w:rFonts w:eastAsia="Times New Roman" w:cs="Times New Roman"/>
          <w:sz w:val="20"/>
          <w:szCs w:val="20"/>
        </w:rPr>
        <w:t xml:space="preserve"> and analyzed </w:t>
      </w:r>
      <w:ins w:id="55" w:author="Laurent Marivaux" w:date="2024-06-19T16:40:00Z">
        <w:r w:rsidR="00A044A2">
          <w:rPr>
            <w:rFonts w:eastAsia="Times New Roman" w:cs="Times New Roman"/>
            <w:sz w:val="20"/>
            <w:szCs w:val="20"/>
          </w:rPr>
          <w:t xml:space="preserve">the </w:t>
        </w:r>
      </w:ins>
      <w:r>
        <w:rPr>
          <w:rFonts w:eastAsia="Times New Roman" w:cs="Times New Roman"/>
          <w:sz w:val="20"/>
          <w:szCs w:val="20"/>
        </w:rPr>
        <w:t>genus-level diversification dynamics within each biome separately. Our findings revealed that extratropical genera exhibited extremely alike diversity and diversification patterns as those obtained from the full dataset across the Eocene</w:t>
      </w:r>
      <w:ins w:id="56" w:author="Laurent Marivaux" w:date="2024-06-19T16:41:00Z">
        <w:r w:rsidR="00A044A2">
          <w:rPr>
            <w:rFonts w:eastAsia="Times New Roman"/>
            <w:sz w:val="20"/>
            <w:szCs w:val="20"/>
          </w:rPr>
          <w:t>−</w:t>
        </w:r>
      </w:ins>
      <w:del w:id="57" w:author="Laurent Marivaux" w:date="2024-06-19T16:41:00Z">
        <w:r w:rsidDel="00A044A2">
          <w:rPr>
            <w:rFonts w:eastAsia="Times New Roman" w:cs="Times New Roman"/>
            <w:sz w:val="20"/>
            <w:szCs w:val="20"/>
          </w:rPr>
          <w:delText>-</w:delText>
        </w:r>
      </w:del>
      <w:r>
        <w:rPr>
          <w:rFonts w:eastAsia="Times New Roman" w:cs="Times New Roman"/>
          <w:sz w:val="20"/>
          <w:szCs w:val="20"/>
        </w:rPr>
        <w:t>Oligocene (</w:t>
      </w:r>
      <w:r>
        <w:rPr>
          <w:rFonts w:eastAsia="Times New Roman" w:cs="Times New Roman"/>
          <w:b/>
          <w:sz w:val="20"/>
          <w:szCs w:val="20"/>
        </w:rPr>
        <w:t xml:space="preserve">Fig. 3A-C </w:t>
      </w:r>
      <w:r>
        <w:rPr>
          <w:rFonts w:eastAsia="Times New Roman" w:cs="Times New Roman"/>
          <w:sz w:val="20"/>
          <w:szCs w:val="20"/>
        </w:rPr>
        <w:t xml:space="preserve">and </w:t>
      </w:r>
      <w:r>
        <w:rPr>
          <w:rFonts w:eastAsia="Times New Roman" w:cs="Times New Roman"/>
          <w:i/>
          <w:iCs/>
          <w:sz w:val="20"/>
          <w:szCs w:val="20"/>
        </w:rPr>
        <w:t>SI Appendix</w:t>
      </w:r>
      <w:r>
        <w:rPr>
          <w:rFonts w:eastAsia="Times New Roman" w:cs="Times New Roman"/>
          <w:sz w:val="20"/>
          <w:szCs w:val="20"/>
        </w:rPr>
        <w:t xml:space="preserve">, </w:t>
      </w:r>
      <w:r>
        <w:rPr>
          <w:rFonts w:eastAsia="Times New Roman" w:cs="Times New Roman"/>
          <w:b/>
          <w:bCs/>
          <w:sz w:val="20"/>
          <w:szCs w:val="20"/>
        </w:rPr>
        <w:t xml:space="preserve">Fig. </w:t>
      </w:r>
      <w:r>
        <w:rPr>
          <w:rFonts w:eastAsia="Times New Roman" w:cs="Times New Roman"/>
          <w:b/>
          <w:sz w:val="20"/>
          <w:szCs w:val="20"/>
        </w:rPr>
        <w:t>S8-11</w:t>
      </w:r>
      <w:r>
        <w:rPr>
          <w:rFonts w:eastAsia="Times New Roman" w:cs="Times New Roman"/>
          <w:sz w:val="20"/>
          <w:szCs w:val="20"/>
        </w:rPr>
        <w:t>). Their diversity gradually declined from the mid-Eocene to early Oligocene, with a late Eocene turnover increase (</w:t>
      </w:r>
      <w:r>
        <w:rPr>
          <w:rFonts w:eastAsia="Times New Roman" w:cs="Times New Roman"/>
          <w:b/>
          <w:sz w:val="20"/>
          <w:szCs w:val="20"/>
        </w:rPr>
        <w:t>Fig. 3A-C</w:t>
      </w:r>
      <w:r>
        <w:rPr>
          <w:rFonts w:eastAsia="Times New Roman" w:cs="Times New Roman"/>
          <w:sz w:val="20"/>
          <w:szCs w:val="20"/>
        </w:rPr>
        <w:t xml:space="preserve">). This proximity between extratropical and continent-wide patterns was expected as extratropical taxa account for the majority of genera present in our dataset (85.8%, </w:t>
      </w:r>
      <w:r>
        <w:rPr>
          <w:rFonts w:eastAsia="Times New Roman" w:cs="Times New Roman"/>
          <w:b/>
          <w:sz w:val="20"/>
          <w:szCs w:val="20"/>
        </w:rPr>
        <w:t>Tab. 1</w:t>
      </w:r>
      <w:r>
        <w:rPr>
          <w:rFonts w:eastAsia="Times New Roman" w:cs="Times New Roman"/>
          <w:sz w:val="20"/>
          <w:szCs w:val="20"/>
        </w:rPr>
        <w:t>). Nevertheless, results are different when constraining our analyses to tropical genera (</w:t>
      </w:r>
      <w:r>
        <w:rPr>
          <w:rFonts w:eastAsia="Times New Roman" w:cs="Times New Roman"/>
          <w:b/>
          <w:sz w:val="20"/>
          <w:szCs w:val="20"/>
        </w:rPr>
        <w:t>Fig. 3D-F</w:t>
      </w:r>
      <w:r>
        <w:rPr>
          <w:rFonts w:eastAsia="Times New Roman" w:cs="Times New Roman"/>
          <w:sz w:val="20"/>
          <w:szCs w:val="20"/>
        </w:rPr>
        <w:t>). Their inferred diversity curve exhibits an opposite trend as the one obtained from extratropical genera. Tropical genera diversity increased exponentially during the Eocene, then reached a plateau in the early Oligocene and fell down during the late Oligocene (</w:t>
      </w:r>
      <w:r>
        <w:rPr>
          <w:rFonts w:eastAsia="Times New Roman" w:cs="Times New Roman"/>
          <w:b/>
          <w:sz w:val="20"/>
          <w:szCs w:val="20"/>
        </w:rPr>
        <w:t>Fig. 3F</w:t>
      </w:r>
      <w:r>
        <w:rPr>
          <w:rFonts w:eastAsia="Times New Roman" w:cs="Times New Roman"/>
          <w:sz w:val="20"/>
          <w:szCs w:val="20"/>
        </w:rPr>
        <w:t>). No significant change was found in the tropical origination rate, but one significant negative shift was found for the tropical extinction rate in the late Oligocene (</w:t>
      </w:r>
      <w:r>
        <w:rPr>
          <w:rFonts w:eastAsia="Times New Roman" w:cs="Times New Roman"/>
          <w:b/>
          <w:sz w:val="20"/>
          <w:szCs w:val="20"/>
        </w:rPr>
        <w:t xml:space="preserve">Fig. 3D </w:t>
      </w:r>
      <w:r>
        <w:rPr>
          <w:rFonts w:eastAsia="Times New Roman" w:cs="Times New Roman"/>
          <w:sz w:val="20"/>
          <w:szCs w:val="20"/>
        </w:rPr>
        <w:t>and</w:t>
      </w:r>
      <w:r>
        <w:rPr>
          <w:rFonts w:eastAsia="Times New Roman" w:cs="Times New Roman"/>
          <w:b/>
          <w:sz w:val="20"/>
          <w:szCs w:val="20"/>
        </w:rPr>
        <w:t xml:space="preserve"> S24</w:t>
      </w:r>
      <w:r>
        <w:rPr>
          <w:rFonts w:eastAsia="Times New Roman" w:cs="Times New Roman"/>
          <w:sz w:val="20"/>
          <w:szCs w:val="20"/>
        </w:rPr>
        <w:t>). This Oligocene extinction peak and its associated diversity decline likely result from the scarcity of low-latitude formations of Oligocene age. In particular, there are few paleotropical Deseadan (~29.4-24.2 Ma) formations unearthed to date (though see 50, 51).</w:t>
      </w:r>
    </w:p>
    <w:p w14:paraId="12C0C6A0" w14:textId="3557E61C" w:rsidR="00E713B3" w:rsidRDefault="00A945E2">
      <w:pPr>
        <w:pStyle w:val="LO-normal"/>
        <w:spacing w:line="360" w:lineRule="auto"/>
      </w:pPr>
      <w:r>
        <w:rPr>
          <w:rFonts w:eastAsia="Times New Roman" w:cs="Times New Roman"/>
          <w:sz w:val="20"/>
          <w:szCs w:val="20"/>
        </w:rPr>
        <w:tab/>
        <w:t>Our results suggest that highly distinct evolutionary regimes shaped tropical and extratropical mammal assemblages in South America. However, there is no clear evidence supporting commonly-assumed macroevolutionary hypotheses regarding how tropics shaped diversification processes (</w:t>
      </w:r>
      <w:r>
        <w:rPr>
          <w:rFonts w:eastAsia="Times New Roman" w:cs="Times New Roman"/>
          <w:b/>
          <w:sz w:val="20"/>
          <w:szCs w:val="20"/>
        </w:rPr>
        <w:t xml:space="preserve">Fig. 3 </w:t>
      </w:r>
      <w:r>
        <w:rPr>
          <w:rFonts w:eastAsia="Times New Roman" w:cs="Times New Roman"/>
          <w:sz w:val="20"/>
          <w:szCs w:val="20"/>
        </w:rPr>
        <w:t xml:space="preserve">and </w:t>
      </w:r>
      <w:r>
        <w:rPr>
          <w:rFonts w:eastAsia="Times New Roman" w:cs="Times New Roman"/>
          <w:i/>
          <w:iCs/>
          <w:sz w:val="20"/>
          <w:szCs w:val="20"/>
        </w:rPr>
        <w:t>SI Appendix</w:t>
      </w:r>
      <w:r>
        <w:rPr>
          <w:rFonts w:eastAsia="Times New Roman" w:cs="Times New Roman"/>
          <w:sz w:val="20"/>
          <w:szCs w:val="20"/>
        </w:rPr>
        <w:t xml:space="preserve">, </w:t>
      </w:r>
      <w:r>
        <w:rPr>
          <w:rFonts w:eastAsia="Times New Roman" w:cs="Times New Roman"/>
          <w:b/>
          <w:bCs/>
          <w:sz w:val="20"/>
          <w:szCs w:val="20"/>
        </w:rPr>
        <w:t xml:space="preserve">Fig. </w:t>
      </w:r>
      <w:r>
        <w:rPr>
          <w:rFonts w:eastAsia="Times New Roman" w:cs="Times New Roman"/>
          <w:b/>
          <w:sz w:val="20"/>
          <w:szCs w:val="20"/>
        </w:rPr>
        <w:t>S25-S29</w:t>
      </w:r>
      <w:r>
        <w:rPr>
          <w:rFonts w:eastAsia="Times New Roman" w:cs="Times New Roman"/>
          <w:sz w:val="20"/>
          <w:szCs w:val="20"/>
        </w:rPr>
        <w:t>). Two macroevolutionary scenarios are usually invoked to explain the differences in diversity between tropical and extratropical biomes (52). On one side, tropical lineages would have higher origination rates due to the higher diversity of habitats offered by the tropics (‘cradle’ hypothesis). On the other, tropical climate stability would make tropical lineages less prone to extinction (‘museum’ hypothesis)</w:t>
      </w:r>
      <w:r>
        <w:rPr>
          <w:sz w:val="20"/>
          <w:szCs w:val="20"/>
        </w:rPr>
        <w:t xml:space="preserve"> </w:t>
      </w:r>
      <w:r>
        <w:rPr>
          <w:rFonts w:eastAsia="Times New Roman" w:cs="Times New Roman"/>
          <w:sz w:val="20"/>
          <w:szCs w:val="20"/>
        </w:rPr>
        <w:t>(52, but see 53). Here, tropical lineages appear to have a higher origination and a lower extinction rate than their extratropical counterparts in the middle Eocene. This would typically be in line with Rolland et al. (54), who estimated temporal trends of speciation and extinction rates across latitudes using the mammal tree of life</w:t>
      </w:r>
      <w:ins w:id="58" w:author="Laurent Marivaux" w:date="2024-06-19T16:45:00Z">
        <w:r w:rsidR="00A044A2">
          <w:rPr>
            <w:rFonts w:eastAsia="Times New Roman" w:cs="Times New Roman"/>
            <w:sz w:val="20"/>
            <w:szCs w:val="20"/>
          </w:rPr>
          <w:t>,</w:t>
        </w:r>
      </w:ins>
      <w:r>
        <w:rPr>
          <w:rFonts w:eastAsia="Times New Roman" w:cs="Times New Roman"/>
          <w:sz w:val="20"/>
          <w:szCs w:val="20"/>
        </w:rPr>
        <w:t xml:space="preserve"> and found that tropical mammals had a higher speciation and a lower extinction rate than their extratropical counterparts. More recently, an emphasis was put on higher-latitude tropical extinctions to explain the build-up of present-day tetrapod diversity (49, 55). In alternative scenarios, varying dispersal rates can explain differences between tropical and extratropical diversity (56), with a consensus stating that tropical-to-extratropical transitions are prevalent, the so-called ‘out-of-the-tropics’ hypothesis (49), although extratropical-to-tropical transitions have been suggested (55).</w:t>
      </w:r>
    </w:p>
    <w:p w14:paraId="0890960F" w14:textId="77777777" w:rsidR="00E713B3" w:rsidRDefault="00A945E2">
      <w:pPr>
        <w:pStyle w:val="LO-normal"/>
        <w:pageBreakBefore/>
        <w:spacing w:line="360" w:lineRule="auto"/>
        <w:jc w:val="both"/>
      </w:pPr>
      <w:r>
        <w:rPr>
          <w:rFonts w:eastAsia="Times New Roman" w:cs="Times New Roman"/>
          <w:b/>
          <w:i/>
          <w:sz w:val="20"/>
          <w:szCs w:val="20"/>
        </w:rPr>
        <w:lastRenderedPageBreak/>
        <w:t>Drivers behind the Eocene-Oligocene macroevolutionary dynamics of SAMs</w:t>
      </w:r>
    </w:p>
    <w:p w14:paraId="2DD97E30" w14:textId="561AD651" w:rsidR="00E713B3" w:rsidRDefault="00A945E2">
      <w:pPr>
        <w:pStyle w:val="LO-normal"/>
        <w:spacing w:line="360" w:lineRule="auto"/>
        <w:ind w:firstLine="720"/>
        <w:jc w:val="both"/>
      </w:pPr>
      <w:r>
        <w:rPr>
          <w:rFonts w:eastAsia="Times New Roman" w:cs="Times New Roman"/>
          <w:sz w:val="20"/>
          <w:szCs w:val="20"/>
        </w:rPr>
        <w:t xml:space="preserve">We explored the dynamics of SAM diversity and diversification to investigate the underlying drivers of the trends to address: what drove SAM diversity to decline in the 52-33.9 Ma interval? What caused their late Eocene increase in turnover? How do we explain such levels of taxonomic dissimilarity between </w:t>
      </w:r>
      <w:del w:id="59" w:author="Laurent Marivaux" w:date="2024-06-19T16:46:00Z">
        <w:r w:rsidDel="00A044A2">
          <w:rPr>
            <w:rFonts w:eastAsia="Times New Roman" w:cs="Times New Roman"/>
            <w:sz w:val="20"/>
            <w:szCs w:val="20"/>
          </w:rPr>
          <w:delText xml:space="preserve">the </w:delText>
        </w:r>
      </w:del>
      <w:r>
        <w:rPr>
          <w:rFonts w:eastAsia="Times New Roman" w:cs="Times New Roman"/>
          <w:sz w:val="20"/>
          <w:szCs w:val="20"/>
        </w:rPr>
        <w:t>Eocene and Oligocene SAMs?</w:t>
      </w:r>
    </w:p>
    <w:p w14:paraId="0BCACEE2" w14:textId="77777777" w:rsidR="00E713B3" w:rsidRDefault="00A945E2">
      <w:pPr>
        <w:pStyle w:val="LO-normal"/>
        <w:spacing w:line="360" w:lineRule="auto"/>
        <w:jc w:val="both"/>
      </w:pPr>
      <w:r>
        <w:rPr>
          <w:rFonts w:eastAsia="Times New Roman" w:cs="Times New Roman"/>
          <w:sz w:val="20"/>
          <w:szCs w:val="20"/>
        </w:rPr>
        <w:tab/>
        <w:t>The Multivariate Birth-Death (MBD) analyses indicate that the dissimilar Eocene and Oligocene faunas were ruled by different drivers (</w:t>
      </w:r>
      <w:r>
        <w:rPr>
          <w:rFonts w:eastAsia="Times New Roman" w:cs="Times New Roman"/>
          <w:b/>
          <w:sz w:val="20"/>
          <w:szCs w:val="20"/>
        </w:rPr>
        <w:t>Fig. 4</w:t>
      </w:r>
      <w:r>
        <w:rPr>
          <w:rFonts w:eastAsia="Times New Roman" w:cs="Times New Roman"/>
          <w:sz w:val="20"/>
          <w:szCs w:val="20"/>
        </w:rPr>
        <w:t xml:space="preserve">). Overall, diversity-dependent effects largely impacted SAM diversification history throughout our study period, but these processes shaped both faunas differently. We recovered strong negative correlations of Eocene (post-EECO, 52-33.9 Ma) origination rate (correlation parameter </w:t>
      </w:r>
      <w:r>
        <w:rPr>
          <w:rFonts w:eastAsia="Times New Roman" w:cs="Times New Roman"/>
          <w:i/>
          <w:iCs/>
          <w:sz w:val="20"/>
          <w:szCs w:val="20"/>
        </w:rPr>
        <w:t>G</w:t>
      </w:r>
      <w:r>
        <w:rPr>
          <w:rFonts w:eastAsia="Times New Roman" w:cs="Times New Roman"/>
          <w:sz w:val="20"/>
          <w:szCs w:val="20"/>
          <w:vertAlign w:val="subscript"/>
        </w:rPr>
        <w:t>𝝀</w:t>
      </w:r>
      <w:r>
        <w:rPr>
          <w:rFonts w:eastAsia="Times New Roman" w:cs="Times New Roman"/>
          <w:sz w:val="20"/>
          <w:szCs w:val="20"/>
        </w:rPr>
        <w:t xml:space="preserve"> = -3.24, shrinkage weight [</w:t>
      </w:r>
      <w:r>
        <w:rPr>
          <w:rFonts w:eastAsia="Times New Roman" w:cs="Times New Roman"/>
          <w:i/>
          <w:iCs/>
          <w:sz w:val="20"/>
          <w:szCs w:val="20"/>
        </w:rPr>
        <w:t>w</w:t>
      </w:r>
      <w:r>
        <w:rPr>
          <w:rFonts w:eastAsia="Times New Roman" w:cs="Times New Roman"/>
          <w:i/>
          <w:iCs/>
          <w:sz w:val="20"/>
          <w:szCs w:val="20"/>
          <w:vertAlign w:val="subscript"/>
        </w:rPr>
        <w:t>𝜆</w:t>
      </w:r>
      <w:r>
        <w:rPr>
          <w:rFonts w:eastAsia="Times New Roman" w:cs="Times New Roman"/>
          <w:sz w:val="20"/>
          <w:szCs w:val="20"/>
        </w:rPr>
        <w:t>] = 0.89) and Oligocene extinction rate (</w:t>
      </w:r>
      <w:r>
        <w:rPr>
          <w:rFonts w:eastAsia="Times New Roman" w:cs="Times New Roman"/>
          <w:i/>
          <w:iCs/>
          <w:sz w:val="20"/>
          <w:szCs w:val="20"/>
        </w:rPr>
        <w:t>G</w:t>
      </w:r>
      <w:r>
        <w:rPr>
          <w:rFonts w:eastAsia="Times New Roman" w:cs="Times New Roman"/>
          <w:i/>
          <w:iCs/>
          <w:sz w:val="20"/>
          <w:szCs w:val="20"/>
          <w:vertAlign w:val="subscript"/>
        </w:rPr>
        <w:t>µ</w:t>
      </w:r>
      <w:r>
        <w:rPr>
          <w:rFonts w:eastAsia="Times New Roman" w:cs="Times New Roman"/>
          <w:sz w:val="20"/>
          <w:szCs w:val="20"/>
        </w:rPr>
        <w:t xml:space="preserve"> = -2.43, </w:t>
      </w:r>
      <w:r>
        <w:rPr>
          <w:rFonts w:eastAsia="Times New Roman" w:cs="Times New Roman"/>
          <w:i/>
          <w:iCs/>
          <w:sz w:val="20"/>
          <w:szCs w:val="20"/>
        </w:rPr>
        <w:t>w</w:t>
      </w:r>
      <w:r>
        <w:rPr>
          <w:rFonts w:eastAsia="Times New Roman" w:cs="Times New Roman"/>
          <w:i/>
          <w:iCs/>
          <w:sz w:val="20"/>
          <w:szCs w:val="20"/>
          <w:vertAlign w:val="subscript"/>
        </w:rPr>
        <w:t>µ</w:t>
      </w:r>
      <w:r>
        <w:rPr>
          <w:rFonts w:eastAsia="Times New Roman" w:cs="Times New Roman"/>
          <w:sz w:val="20"/>
          <w:szCs w:val="20"/>
        </w:rPr>
        <w:t xml:space="preserve"> = 0.83) with self-diversity (</w:t>
      </w:r>
      <w:r>
        <w:rPr>
          <w:rFonts w:eastAsia="Times New Roman" w:cs="Times New Roman"/>
          <w:b/>
          <w:sz w:val="20"/>
          <w:szCs w:val="20"/>
        </w:rPr>
        <w:t xml:space="preserve">Fig. 4, </w:t>
      </w:r>
      <w:r>
        <w:rPr>
          <w:rFonts w:eastAsia="Times New Roman" w:cs="Times New Roman"/>
          <w:i/>
          <w:iCs/>
          <w:sz w:val="20"/>
          <w:szCs w:val="20"/>
        </w:rPr>
        <w:t xml:space="preserve">SI Appendix, </w:t>
      </w:r>
      <w:r>
        <w:rPr>
          <w:rFonts w:eastAsia="Times New Roman" w:cs="Times New Roman"/>
          <w:b/>
          <w:sz w:val="20"/>
          <w:szCs w:val="20"/>
        </w:rPr>
        <w:t>Tab. S3-6</w:t>
      </w:r>
      <w:r>
        <w:rPr>
          <w:rFonts w:eastAsia="Times New Roman" w:cs="Times New Roman"/>
          <w:sz w:val="20"/>
          <w:szCs w:val="20"/>
        </w:rPr>
        <w:t>). This suggests that Eocene mammal origination decreased when their diversity increased, which can be interpreted as a carrying capacity effect, which can occur at macroevolutionary scales (57). The other diversity-dependent correlation is somewhat counter-intuitive as it indicates that the Oligocene mammal extinction rate decreased when their diversity increased. In the framework of the important taxonomic turnover highlighted by our analyses, we suggest this effect to arise from facilitating interactions between recently-originated taxa.</w:t>
      </w:r>
    </w:p>
    <w:p w14:paraId="7E6F669A" w14:textId="19FF70F9" w:rsidR="00E713B3" w:rsidRDefault="00A945E2">
      <w:pPr>
        <w:pStyle w:val="LO-normal"/>
        <w:spacing w:line="360" w:lineRule="auto"/>
        <w:jc w:val="both"/>
      </w:pPr>
      <w:r>
        <w:rPr>
          <w:rFonts w:eastAsia="Times New Roman" w:cs="Times New Roman"/>
          <w:sz w:val="20"/>
          <w:szCs w:val="20"/>
        </w:rPr>
        <w:tab/>
        <w:t xml:space="preserve">We further investigated the effect of genus age on its extinction probability. No effect of taxon age could be retrieved from the analysis of the ‘early’ dataset (56-39 Ma, </w:t>
      </w:r>
      <w:r>
        <w:rPr>
          <w:rFonts w:eastAsia="Times New Roman" w:cs="Times New Roman"/>
          <w:i/>
          <w:iCs/>
          <w:sz w:val="20"/>
          <w:szCs w:val="20"/>
        </w:rPr>
        <w:t xml:space="preserve">i.e., </w:t>
      </w:r>
      <w:r>
        <w:rPr>
          <w:rFonts w:eastAsia="Times New Roman" w:cs="Times New Roman"/>
          <w:sz w:val="20"/>
          <w:szCs w:val="20"/>
        </w:rPr>
        <w:t xml:space="preserve">before the increase in extinction rate at 39 Ma, </w:t>
      </w:r>
      <w:r>
        <w:rPr>
          <w:rFonts w:eastAsia="Times New Roman" w:cs="Times New Roman"/>
          <w:i/>
          <w:iCs/>
          <w:sz w:val="20"/>
          <w:szCs w:val="20"/>
        </w:rPr>
        <w:t xml:space="preserve">SI Appendix, </w:t>
      </w:r>
      <w:r>
        <w:rPr>
          <w:rFonts w:eastAsia="Times New Roman" w:cs="Times New Roman"/>
          <w:b/>
          <w:bCs/>
          <w:sz w:val="20"/>
          <w:szCs w:val="20"/>
        </w:rPr>
        <w:t>Fig. S10</w:t>
      </w:r>
      <w:r>
        <w:rPr>
          <w:rFonts w:eastAsia="Times New Roman" w:cs="Times New Roman"/>
          <w:sz w:val="20"/>
          <w:szCs w:val="20"/>
        </w:rPr>
        <w:t xml:space="preserve">), but we found evidence for a significant </w:t>
      </w:r>
      <w:ins w:id="60" w:author="Laurent Marivaux" w:date="2024-06-19T16:49:00Z">
        <w:r w:rsidR="00A044A2" w:rsidRPr="00A044A2">
          <w:rPr>
            <w:bCs/>
            <w:sz w:val="20"/>
            <w:szCs w:val="20"/>
          </w:rPr>
          <w:t>Age-dependent Extinction</w:t>
        </w:r>
        <w:r w:rsidR="00A044A2">
          <w:rPr>
            <w:rFonts w:eastAsia="Times New Roman" w:cs="Times New Roman"/>
            <w:sz w:val="20"/>
            <w:szCs w:val="20"/>
          </w:rPr>
          <w:t xml:space="preserve"> (</w:t>
        </w:r>
      </w:ins>
      <w:r>
        <w:rPr>
          <w:rFonts w:eastAsia="Times New Roman" w:cs="Times New Roman"/>
          <w:sz w:val="20"/>
          <w:szCs w:val="20"/>
        </w:rPr>
        <w:t>ADE</w:t>
      </w:r>
      <w:ins w:id="61" w:author="Laurent Marivaux" w:date="2024-06-19T16:49:00Z">
        <w:r w:rsidR="00A044A2">
          <w:rPr>
            <w:rFonts w:eastAsia="Times New Roman" w:cs="Times New Roman"/>
            <w:sz w:val="20"/>
            <w:szCs w:val="20"/>
          </w:rPr>
          <w:t>)</w:t>
        </w:r>
      </w:ins>
      <w:r>
        <w:rPr>
          <w:rFonts w:eastAsia="Times New Roman" w:cs="Times New Roman"/>
          <w:sz w:val="20"/>
          <w:szCs w:val="20"/>
        </w:rPr>
        <w:t xml:space="preserve"> in the ‘late’ dataset (39-23.</w:t>
      </w:r>
      <w:commentRangeStart w:id="62"/>
      <w:r>
        <w:rPr>
          <w:rFonts w:eastAsia="Times New Roman" w:cs="Times New Roman"/>
          <w:sz w:val="20"/>
          <w:szCs w:val="20"/>
        </w:rPr>
        <w:t>03</w:t>
      </w:r>
      <w:commentRangeEnd w:id="62"/>
      <w:r w:rsidR="00A044A2">
        <w:rPr>
          <w:rStyle w:val="Marquedecommentaire"/>
          <w:rFonts w:cs="Mangal"/>
        </w:rPr>
        <w:commentReference w:id="62"/>
      </w:r>
      <w:r>
        <w:rPr>
          <w:rFonts w:eastAsia="Times New Roman" w:cs="Times New Roman"/>
          <w:sz w:val="20"/>
          <w:szCs w:val="20"/>
        </w:rPr>
        <w:t xml:space="preserve"> Ma), with an increasing probability of extinction with decreasing genus age (</w:t>
      </w:r>
      <w:r>
        <w:rPr>
          <w:rFonts w:eastAsia="Times New Roman" w:cs="Times New Roman"/>
          <w:i/>
          <w:iCs/>
          <w:sz w:val="20"/>
          <w:szCs w:val="20"/>
        </w:rPr>
        <w:t xml:space="preserve">SI Appendix, </w:t>
      </w:r>
      <w:commentRangeStart w:id="63"/>
      <w:r>
        <w:rPr>
          <w:rFonts w:eastAsia="Times New Roman" w:cs="Times New Roman"/>
          <w:b/>
          <w:sz w:val="20"/>
          <w:szCs w:val="20"/>
        </w:rPr>
        <w:t>Tab. SX</w:t>
      </w:r>
      <w:commentRangeEnd w:id="63"/>
      <w:r>
        <w:commentReference w:id="63"/>
      </w:r>
      <w:r>
        <w:rPr>
          <w:rFonts w:eastAsia="Times New Roman" w:cs="Times New Roman"/>
          <w:sz w:val="20"/>
          <w:szCs w:val="20"/>
        </w:rPr>
        <w:t>). In the framework of a faunal renewal, we could have expected the opposite relationship, where older lineages would be more likely to go extinct than recently-originated ones. One possible explanation could come from the concomitant increase in origination rate that we discussed previously (</w:t>
      </w:r>
      <w:r>
        <w:rPr>
          <w:rFonts w:eastAsia="Times New Roman" w:cs="Times New Roman"/>
          <w:b/>
          <w:sz w:val="20"/>
          <w:szCs w:val="20"/>
        </w:rPr>
        <w:t xml:space="preserve">Fig 1B </w:t>
      </w:r>
      <w:r>
        <w:rPr>
          <w:rFonts w:eastAsia="Times New Roman" w:cs="Times New Roman"/>
          <w:sz w:val="20"/>
          <w:szCs w:val="20"/>
        </w:rPr>
        <w:t xml:space="preserve">and </w:t>
      </w:r>
      <w:r>
        <w:rPr>
          <w:rFonts w:eastAsia="Times New Roman" w:cs="Times New Roman"/>
          <w:i/>
          <w:iCs/>
          <w:sz w:val="20"/>
          <w:szCs w:val="20"/>
        </w:rPr>
        <w:t xml:space="preserve">SI Appendix, </w:t>
      </w:r>
      <w:r>
        <w:rPr>
          <w:rFonts w:eastAsia="Times New Roman" w:cs="Times New Roman"/>
          <w:b/>
          <w:bCs/>
          <w:sz w:val="20"/>
          <w:szCs w:val="20"/>
        </w:rPr>
        <w:t xml:space="preserve">Fig. </w:t>
      </w:r>
      <w:r>
        <w:rPr>
          <w:rFonts w:eastAsia="Times New Roman" w:cs="Times New Roman"/>
          <w:b/>
          <w:sz w:val="20"/>
          <w:szCs w:val="20"/>
        </w:rPr>
        <w:t>S10A</w:t>
      </w:r>
      <w:r>
        <w:rPr>
          <w:rFonts w:eastAsia="Times New Roman" w:cs="Times New Roman"/>
          <w:sz w:val="20"/>
          <w:szCs w:val="20"/>
        </w:rPr>
        <w:t>). The latter would counterbalance the higher prevalence of these newly-originated genera to become extinct, in turn leading to a progressive faunal turnover, as older lineages naturally go extinct. A similar negative relationship between taxon age and extinction probability has been frequently illustrated, for several study models and taxonomic scales (</w:t>
      </w:r>
      <w:r w:rsidRPr="00E0237E">
        <w:rPr>
          <w:rFonts w:eastAsia="Times New Roman" w:cs="Times New Roman"/>
          <w:sz w:val="20"/>
          <w:szCs w:val="20"/>
        </w:rPr>
        <w:t>58</w:t>
      </w:r>
      <w:r w:rsidRPr="00E0237E">
        <w:rPr>
          <w:sz w:val="20"/>
          <w:szCs w:val="20"/>
          <w:rPrChange w:id="64" w:author="Laurent Marivaux" w:date="2024-06-19T16:57:00Z">
            <w:rPr/>
          </w:rPrChange>
        </w:rPr>
        <w:t>–62</w:t>
      </w:r>
      <w:r>
        <w:t>)</w:t>
      </w:r>
      <w:r>
        <w:rPr>
          <w:rFonts w:eastAsia="Times New Roman" w:cs="Times New Roman"/>
          <w:sz w:val="20"/>
          <w:szCs w:val="20"/>
        </w:rPr>
        <w:t>. Factors proposed to explain this ADE pattern at the genus level often include genus range size, species richness or sampling bias (59). Here, fossil sampling bias is less likely to affect our results as PyRate already accounts for it. The current spatial (</w:t>
      </w:r>
      <w:r>
        <w:rPr>
          <w:rFonts w:eastAsia="Times New Roman" w:cs="Times New Roman"/>
          <w:i/>
          <w:iCs/>
          <w:sz w:val="20"/>
          <w:szCs w:val="20"/>
        </w:rPr>
        <w:t xml:space="preserve">SI Appendix, </w:t>
      </w:r>
      <w:r>
        <w:rPr>
          <w:rFonts w:eastAsia="Times New Roman" w:cs="Times New Roman"/>
          <w:b/>
          <w:sz w:val="20"/>
          <w:szCs w:val="20"/>
        </w:rPr>
        <w:t>Fig. S3</w:t>
      </w:r>
      <w:r>
        <w:rPr>
          <w:rFonts w:eastAsia="Times New Roman" w:cs="Times New Roman"/>
          <w:sz w:val="20"/>
          <w:szCs w:val="20"/>
        </w:rPr>
        <w:t>) and taxonomic (</w:t>
      </w:r>
      <w:r>
        <w:rPr>
          <w:rFonts w:eastAsia="Times New Roman" w:cs="Times New Roman"/>
          <w:i/>
          <w:iCs/>
          <w:sz w:val="20"/>
          <w:szCs w:val="20"/>
        </w:rPr>
        <w:t xml:space="preserve">SI Appendix, </w:t>
      </w:r>
      <w:r>
        <w:rPr>
          <w:rFonts w:eastAsia="Times New Roman" w:cs="Times New Roman"/>
          <w:b/>
          <w:sz w:val="20"/>
          <w:szCs w:val="20"/>
        </w:rPr>
        <w:t>Fig. S30</w:t>
      </w:r>
      <w:r>
        <w:rPr>
          <w:rFonts w:eastAsia="Times New Roman" w:cs="Times New Roman"/>
          <w:sz w:val="20"/>
          <w:szCs w:val="20"/>
        </w:rPr>
        <w:t>) incompleteness of our data do not allow us to reliably test either of the two remaining factors.</w:t>
      </w:r>
    </w:p>
    <w:p w14:paraId="12C00C1F" w14:textId="77777777" w:rsidR="00E713B3" w:rsidRDefault="00A945E2">
      <w:pPr>
        <w:pStyle w:val="LO-normal"/>
        <w:spacing w:line="360" w:lineRule="auto"/>
        <w:jc w:val="both"/>
      </w:pPr>
      <w:r>
        <w:rPr>
          <w:rFonts w:eastAsia="Times New Roman" w:cs="Times New Roman"/>
          <w:sz w:val="20"/>
          <w:szCs w:val="20"/>
        </w:rPr>
        <w:tab/>
        <w:t>The MBD analyses also provided support for a positive correlation between global temperature and Eocene mammal origination rate (</w:t>
      </w:r>
      <w:r>
        <w:rPr>
          <w:rFonts w:eastAsia="Times New Roman" w:cs="Times New Roman"/>
          <w:i/>
          <w:iCs/>
          <w:sz w:val="20"/>
          <w:szCs w:val="20"/>
        </w:rPr>
        <w:t>G</w:t>
      </w:r>
      <w:r>
        <w:rPr>
          <w:rFonts w:eastAsia="Times New Roman" w:cs="Times New Roman"/>
          <w:i/>
          <w:iCs/>
          <w:sz w:val="20"/>
          <w:szCs w:val="20"/>
          <w:vertAlign w:val="subscript"/>
        </w:rPr>
        <w:t>𝝀</w:t>
      </w:r>
      <w:r>
        <w:rPr>
          <w:rFonts w:eastAsia="Times New Roman" w:cs="Times New Roman"/>
          <w:sz w:val="20"/>
          <w:szCs w:val="20"/>
        </w:rPr>
        <w:t xml:space="preserve"> = 0.24, </w:t>
      </w:r>
      <w:r>
        <w:rPr>
          <w:rFonts w:eastAsia="Times New Roman" w:cs="Times New Roman"/>
          <w:i/>
          <w:iCs/>
          <w:sz w:val="20"/>
          <w:szCs w:val="20"/>
        </w:rPr>
        <w:t>w</w:t>
      </w:r>
      <w:r>
        <w:rPr>
          <w:rFonts w:eastAsia="Times New Roman" w:cs="Times New Roman"/>
          <w:i/>
          <w:iCs/>
          <w:sz w:val="20"/>
          <w:szCs w:val="20"/>
          <w:vertAlign w:val="subscript"/>
        </w:rPr>
        <w:t>𝜆</w:t>
      </w:r>
      <w:r>
        <w:rPr>
          <w:rFonts w:eastAsia="Times New Roman" w:cs="Times New Roman"/>
          <w:sz w:val="20"/>
          <w:szCs w:val="20"/>
        </w:rPr>
        <w:t xml:space="preserve"> = 0.82). This explains the previously-described gradual decline in SAM diversity in the mid-late Eocene, qualitatively matching with the </w:t>
      </w:r>
      <w:commentRangeStart w:id="65"/>
      <w:r>
        <w:rPr>
          <w:rFonts w:eastAsia="Times New Roman" w:cs="Times New Roman"/>
          <w:sz w:val="20"/>
          <w:szCs w:val="20"/>
        </w:rPr>
        <w:t>post-EECO decline in temperature</w:t>
      </w:r>
      <w:commentRangeEnd w:id="65"/>
      <w:r w:rsidR="00F64608">
        <w:rPr>
          <w:rStyle w:val="Marquedecommentaire"/>
          <w:rFonts w:cs="Mangal"/>
        </w:rPr>
        <w:commentReference w:id="65"/>
      </w:r>
      <w:r>
        <w:rPr>
          <w:rFonts w:eastAsia="Times New Roman" w:cs="Times New Roman"/>
          <w:sz w:val="20"/>
          <w:szCs w:val="20"/>
        </w:rPr>
        <w:t xml:space="preserve"> (</w:t>
      </w:r>
      <w:r>
        <w:rPr>
          <w:rFonts w:eastAsia="Times New Roman" w:cs="Times New Roman"/>
          <w:b/>
          <w:sz w:val="20"/>
          <w:szCs w:val="20"/>
        </w:rPr>
        <w:t xml:space="preserve">Fig. 1D </w:t>
      </w:r>
      <w:r>
        <w:rPr>
          <w:rFonts w:eastAsia="Times New Roman" w:cs="Times New Roman"/>
          <w:sz w:val="20"/>
          <w:szCs w:val="20"/>
        </w:rPr>
        <w:t>and</w:t>
      </w:r>
      <w:r>
        <w:rPr>
          <w:rFonts w:eastAsia="Times New Roman" w:cs="Times New Roman"/>
          <w:b/>
          <w:sz w:val="20"/>
          <w:szCs w:val="20"/>
        </w:rPr>
        <w:t xml:space="preserve"> 4B</w:t>
      </w:r>
      <w:r>
        <w:rPr>
          <w:rFonts w:eastAsia="Times New Roman" w:cs="Times New Roman"/>
          <w:sz w:val="20"/>
          <w:szCs w:val="20"/>
        </w:rPr>
        <w:t>). It is now clearly established that temperature change directly impacts biodiversity, at every timescale</w:t>
      </w:r>
      <w:del w:id="66" w:author="Laurent Marivaux" w:date="2024-06-19T17:21:00Z">
        <w:r w:rsidDel="00AC1D26">
          <w:rPr>
            <w:rFonts w:eastAsia="Times New Roman" w:cs="Times New Roman"/>
            <w:sz w:val="20"/>
            <w:szCs w:val="20"/>
          </w:rPr>
          <w:delText>s</w:delText>
        </w:r>
      </w:del>
      <w:r>
        <w:rPr>
          <w:rFonts w:eastAsia="Times New Roman" w:cs="Times New Roman"/>
          <w:sz w:val="20"/>
          <w:szCs w:val="20"/>
        </w:rPr>
        <w:t xml:space="preserve"> (63</w:t>
      </w:r>
      <w:r w:rsidRPr="00E0237E">
        <w:rPr>
          <w:sz w:val="20"/>
          <w:szCs w:val="20"/>
          <w:rPrChange w:id="67" w:author="Laurent Marivaux" w:date="2024-06-19T16:58:00Z">
            <w:rPr/>
          </w:rPrChange>
        </w:rPr>
        <w:t>–65</w:t>
      </w:r>
      <w:r>
        <w:t>)</w:t>
      </w:r>
      <w:r>
        <w:rPr>
          <w:rFonts w:eastAsia="Times New Roman" w:cs="Times New Roman"/>
          <w:sz w:val="20"/>
          <w:szCs w:val="20"/>
        </w:rPr>
        <w:t xml:space="preserve">, and temperature was already identified as a key driver influencing European endemic artiodactyl diversification at the EOT (66). This said, based on isotope analyses of </w:t>
      </w:r>
      <w:r>
        <w:rPr>
          <w:rFonts w:eastAsia="Times New Roman" w:cs="Times New Roman"/>
          <w:sz w:val="20"/>
          <w:szCs w:val="20"/>
        </w:rPr>
        <w:lastRenderedPageBreak/>
        <w:t>Patagonian ungulate enamel or on paleobotanical data, it has been proposed that the South American (at least in the Southern part of the continent) climate remained merely stable across the Eocene-Oligocene (40, 41, 67). However, as illustrated by Antoine et al. (34), we assume that the spatial scale (i.e., continental vs. global) does not affect the trends and directionality of temperature changes through time, but rather their amplitude. Hence, in the framework of our MBD analyses, the use of a global estimate of paleotemperature is still relevant, as we are more interested in trends than having actual paleotemperature values. Also, to date, no regional paleotemperature reconstruction for the South American continent has been produced with the same resolution as the global estimate used in this study (16).</w:t>
      </w:r>
    </w:p>
    <w:p w14:paraId="6C9DC392" w14:textId="51BDAECE" w:rsidR="00E713B3" w:rsidRDefault="00A945E2">
      <w:pPr>
        <w:pStyle w:val="LO-normal"/>
        <w:spacing w:line="360" w:lineRule="auto"/>
        <w:jc w:val="both"/>
      </w:pPr>
      <w:r>
        <w:rPr>
          <w:rFonts w:eastAsia="Times New Roman" w:cs="Times New Roman"/>
          <w:sz w:val="20"/>
          <w:szCs w:val="20"/>
        </w:rPr>
        <w:tab/>
        <w:t xml:space="preserve">We obtained a weak but significant positive correlation between </w:t>
      </w:r>
      <w:ins w:id="68" w:author="Laurent Marivaux" w:date="2024-06-19T17:24:00Z">
        <w:r w:rsidR="00F64608">
          <w:rPr>
            <w:rFonts w:eastAsia="Times New Roman" w:cs="Times New Roman"/>
            <w:sz w:val="20"/>
            <w:szCs w:val="20"/>
          </w:rPr>
          <w:t xml:space="preserve">the </w:t>
        </w:r>
      </w:ins>
      <w:r>
        <w:rPr>
          <w:rFonts w:eastAsia="Times New Roman" w:cs="Times New Roman"/>
          <w:sz w:val="20"/>
          <w:szCs w:val="20"/>
        </w:rPr>
        <w:t>Oligocene mammal extinction rate and the Andean uplift (</w:t>
      </w:r>
      <w:r>
        <w:rPr>
          <w:rFonts w:eastAsia="Times New Roman" w:cs="Times New Roman"/>
          <w:i/>
          <w:iCs/>
          <w:sz w:val="20"/>
          <w:szCs w:val="20"/>
        </w:rPr>
        <w:t>G</w:t>
      </w:r>
      <w:r>
        <w:rPr>
          <w:rFonts w:eastAsia="Times New Roman" w:cs="Times New Roman"/>
          <w:i/>
          <w:iCs/>
          <w:sz w:val="20"/>
          <w:szCs w:val="20"/>
          <w:vertAlign w:val="subscript"/>
        </w:rPr>
        <w:t>µ</w:t>
      </w:r>
      <w:r>
        <w:rPr>
          <w:rFonts w:eastAsia="Times New Roman" w:cs="Times New Roman"/>
          <w:sz w:val="20"/>
          <w:szCs w:val="20"/>
        </w:rPr>
        <w:t xml:space="preserve"> = 0.02, </w:t>
      </w:r>
      <w:r>
        <w:rPr>
          <w:rFonts w:eastAsia="Times New Roman" w:cs="Times New Roman"/>
          <w:i/>
          <w:iCs/>
          <w:sz w:val="20"/>
          <w:szCs w:val="20"/>
        </w:rPr>
        <w:t>w</w:t>
      </w:r>
      <w:r>
        <w:rPr>
          <w:rFonts w:eastAsia="Times New Roman" w:cs="Times New Roman"/>
          <w:i/>
          <w:iCs/>
          <w:sz w:val="20"/>
          <w:szCs w:val="20"/>
          <w:vertAlign w:val="subscript"/>
        </w:rPr>
        <w:t>µ</w:t>
      </w:r>
      <w:r>
        <w:rPr>
          <w:rFonts w:eastAsia="Times New Roman" w:cs="Times New Roman"/>
          <w:sz w:val="20"/>
          <w:szCs w:val="20"/>
        </w:rPr>
        <w:t xml:space="preserve"> = 0.87) (</w:t>
      </w:r>
      <w:r>
        <w:rPr>
          <w:rFonts w:eastAsia="Times New Roman" w:cs="Times New Roman"/>
          <w:b/>
          <w:sz w:val="20"/>
          <w:szCs w:val="20"/>
        </w:rPr>
        <w:t xml:space="preserve">Fig. 4, </w:t>
      </w:r>
      <w:r>
        <w:rPr>
          <w:rFonts w:eastAsia="Times New Roman" w:cs="Times New Roman"/>
          <w:i/>
          <w:iCs/>
          <w:sz w:val="20"/>
          <w:szCs w:val="20"/>
        </w:rPr>
        <w:t xml:space="preserve">SI Appendix, </w:t>
      </w:r>
      <w:r>
        <w:rPr>
          <w:rFonts w:eastAsia="Times New Roman" w:cs="Times New Roman"/>
          <w:b/>
          <w:sz w:val="20"/>
          <w:szCs w:val="20"/>
        </w:rPr>
        <w:t>Tab. S3-6</w:t>
      </w:r>
      <w:r>
        <w:rPr>
          <w:rFonts w:eastAsia="Times New Roman" w:cs="Times New Roman"/>
          <w:sz w:val="20"/>
          <w:szCs w:val="20"/>
        </w:rPr>
        <w:t>). Mountain-building processes are known to greatly influence species diversity (68), and previous studies illustrated the key importance of the Andes in shaping diversity patterns of a wide range of South-American organisms, even in the early stages of the build-up of the chain (69</w:t>
      </w:r>
      <w:r w:rsidRPr="00E0237E">
        <w:rPr>
          <w:sz w:val="20"/>
          <w:szCs w:val="20"/>
          <w:rPrChange w:id="69" w:author="Laurent Marivaux" w:date="2024-06-19T16:58:00Z">
            <w:rPr/>
          </w:rPrChange>
        </w:rPr>
        <w:t>–71</w:t>
      </w:r>
      <w:r>
        <w:t>)</w:t>
      </w:r>
      <w:r>
        <w:rPr>
          <w:rFonts w:eastAsia="Times New Roman" w:cs="Times New Roman"/>
          <w:sz w:val="20"/>
          <w:szCs w:val="20"/>
        </w:rPr>
        <w:t>. Thus, one can expect to find a relationship between the pace of Andean uplift and mammal diversification. In a context of active margin, the Andean orogeny has been associated with volcanic activity, which, in conjunction to subsequent forest fires, resulted in a massive dust emission. This dust emission has been postulated to promote grazer-like herbivore origination and diversification, in particular at the EOT and after (41, 72). Due to the high proportion of herbivores in our dataset (</w:t>
      </w:r>
      <w:r>
        <w:rPr>
          <w:rFonts w:eastAsia="Times New Roman" w:cs="Times New Roman"/>
          <w:b/>
          <w:sz w:val="20"/>
          <w:szCs w:val="20"/>
        </w:rPr>
        <w:t xml:space="preserve">Tab. 1 </w:t>
      </w:r>
      <w:r>
        <w:rPr>
          <w:rFonts w:eastAsia="Times New Roman" w:cs="Times New Roman"/>
          <w:sz w:val="20"/>
          <w:szCs w:val="20"/>
        </w:rPr>
        <w:t>and</w:t>
      </w:r>
      <w:r>
        <w:rPr>
          <w:rFonts w:eastAsia="Times New Roman" w:cs="Times New Roman"/>
          <w:b/>
          <w:sz w:val="20"/>
          <w:szCs w:val="20"/>
        </w:rPr>
        <w:t xml:space="preserve"> Fig. 2</w:t>
      </w:r>
      <w:r>
        <w:rPr>
          <w:rFonts w:eastAsia="Times New Roman" w:cs="Times New Roman"/>
          <w:sz w:val="20"/>
          <w:szCs w:val="20"/>
        </w:rPr>
        <w:t>), we could have expected Andean uplift to be either positively related to origination, negatively related to extinction, or both. Here, our results suggest that Andean uplift promoted extinction among SAM faunas, thus not providing support for any of the previously-stated hypotheses. Rather, they lead us to hypothesize that the building of the Andes, possibly by fragmenting the landscapes, re-organizing climate advections, triggering volcanism or any other factor, was an obstacle, rather than a facilitator, for Oligocene mammal diversification.</w:t>
      </w:r>
    </w:p>
    <w:p w14:paraId="7B64AEB9" w14:textId="77777777" w:rsidR="00E713B3" w:rsidRDefault="00A945E2">
      <w:pPr>
        <w:pStyle w:val="LO-normal"/>
        <w:spacing w:line="360" w:lineRule="auto"/>
        <w:jc w:val="both"/>
      </w:pPr>
      <w:r>
        <w:rPr>
          <w:rFonts w:eastAsia="Times New Roman" w:cs="Times New Roman"/>
          <w:sz w:val="20"/>
          <w:szCs w:val="20"/>
        </w:rPr>
        <w:tab/>
        <w:t xml:space="preserve">Interestingly, none of our proxies for land opening, </w:t>
      </w:r>
      <w:r>
        <w:rPr>
          <w:rFonts w:eastAsia="Times New Roman" w:cs="Times New Roman"/>
          <w:i/>
          <w:sz w:val="20"/>
          <w:szCs w:val="20"/>
        </w:rPr>
        <w:t xml:space="preserve">i.e., </w:t>
      </w:r>
      <w:r>
        <w:rPr>
          <w:rFonts w:eastAsia="Times New Roman" w:cs="Times New Roman"/>
          <w:sz w:val="20"/>
          <w:szCs w:val="20"/>
        </w:rPr>
        <w:t xml:space="preserve">phytolith-derived floral composition – proxy for grassland spreading, or habitat openness (42) – and relative Leaf Area Index (rLAI) – proxy for forest density (73) – was found to be correlated with any diversification rate. The convergent evolution of high-crowned cheek teeth (hypsodonty) and larger body sizes among several notoungulate families near the EOT, suggesting the emergence of the grazing feeding mode, has long been regarded as an evidence for the expansion of grasslands in response to climate cooling and aridification (36). However, subsequent studies highlighted that grasslands did not spread that much during the mid-Eocene to Oligocene of Patagonia, meanwhile hypsodont taxa evolved and diversified (42), and more generally, that South American paleobiome composition remained stable throughout that period (67). In addition, trait-based correlation analyses failed at recovering any temporal relation between the evolution of hypsodonty and the abundance of open habitats (35). Here, our results for the entire dataset are pointing in the same direction, thereby suggesting that mammal diversification was not influenced by the proportion of open habitats in South America. As mentioned earlier, this could be a direct consequence of the apparent biome stability of </w:t>
      </w:r>
      <w:r>
        <w:rPr>
          <w:rFonts w:eastAsia="Times New Roman" w:cs="Times New Roman"/>
          <w:sz w:val="20"/>
          <w:szCs w:val="20"/>
        </w:rPr>
        <w:lastRenderedPageBreak/>
        <w:t>the continent at that time, and could probably represent one additional feature making the macroevolutionary behavior of SAMs near the EOT so unique compared to other regions of the world.</w:t>
      </w:r>
    </w:p>
    <w:p w14:paraId="608FE49E" w14:textId="77777777" w:rsidR="00E713B3" w:rsidRDefault="00A945E2">
      <w:pPr>
        <w:pStyle w:val="LO-normal"/>
        <w:spacing w:line="360" w:lineRule="auto"/>
        <w:ind w:firstLine="720"/>
        <w:jc w:val="both"/>
      </w:pPr>
      <w:r>
        <w:rPr>
          <w:rFonts w:eastAsia="Times New Roman" w:cs="Times New Roman"/>
          <w:sz w:val="20"/>
          <w:szCs w:val="20"/>
        </w:rPr>
        <w:t>When carrying out the MBD analyses without partitioning Eocene and Oligocene faunas, we still found strong negative correlations of origination (</w:t>
      </w:r>
      <w:r>
        <w:rPr>
          <w:rFonts w:eastAsia="Times New Roman" w:cs="Times New Roman"/>
          <w:i/>
          <w:iCs/>
          <w:sz w:val="20"/>
          <w:szCs w:val="20"/>
        </w:rPr>
        <w:t>G</w:t>
      </w:r>
      <w:r>
        <w:rPr>
          <w:rFonts w:eastAsia="Times New Roman" w:cs="Times New Roman"/>
          <w:i/>
          <w:iCs/>
          <w:sz w:val="20"/>
          <w:szCs w:val="20"/>
          <w:vertAlign w:val="subscript"/>
        </w:rPr>
        <w:t>𝝀</w:t>
      </w:r>
      <w:r>
        <w:rPr>
          <w:rFonts w:eastAsia="Times New Roman" w:cs="Times New Roman"/>
          <w:sz w:val="20"/>
          <w:szCs w:val="20"/>
        </w:rPr>
        <w:t xml:space="preserve"> = -2.16, </w:t>
      </w:r>
      <w:r>
        <w:rPr>
          <w:rFonts w:eastAsia="Times New Roman" w:cs="Times New Roman"/>
          <w:i/>
          <w:iCs/>
          <w:sz w:val="20"/>
          <w:szCs w:val="20"/>
        </w:rPr>
        <w:t>w</w:t>
      </w:r>
      <w:r>
        <w:rPr>
          <w:rFonts w:eastAsia="Times New Roman" w:cs="Times New Roman"/>
          <w:i/>
          <w:iCs/>
          <w:sz w:val="20"/>
          <w:szCs w:val="20"/>
          <w:vertAlign w:val="subscript"/>
        </w:rPr>
        <w:t>𝜆</w:t>
      </w:r>
      <w:r>
        <w:rPr>
          <w:rFonts w:eastAsia="Times New Roman" w:cs="Times New Roman"/>
          <w:sz w:val="20"/>
          <w:szCs w:val="20"/>
        </w:rPr>
        <w:t xml:space="preserve"> = 0.90) and extinction (</w:t>
      </w:r>
      <w:r>
        <w:rPr>
          <w:rFonts w:eastAsia="Times New Roman" w:cs="Times New Roman"/>
          <w:i/>
          <w:iCs/>
          <w:sz w:val="20"/>
          <w:szCs w:val="20"/>
        </w:rPr>
        <w:t>G</w:t>
      </w:r>
      <w:r>
        <w:rPr>
          <w:rFonts w:eastAsia="Times New Roman" w:cs="Times New Roman"/>
          <w:i/>
          <w:iCs/>
          <w:sz w:val="20"/>
          <w:szCs w:val="20"/>
          <w:vertAlign w:val="subscript"/>
        </w:rPr>
        <w:t>µ</w:t>
      </w:r>
      <w:r>
        <w:rPr>
          <w:rFonts w:eastAsia="Times New Roman" w:cs="Times New Roman"/>
          <w:i/>
          <w:iCs/>
          <w:sz w:val="20"/>
          <w:szCs w:val="20"/>
        </w:rPr>
        <w:t xml:space="preserve"> </w:t>
      </w:r>
      <w:r>
        <w:rPr>
          <w:rFonts w:eastAsia="Times New Roman" w:cs="Times New Roman"/>
          <w:sz w:val="20"/>
          <w:szCs w:val="20"/>
        </w:rPr>
        <w:t xml:space="preserve">= -2.18, </w:t>
      </w:r>
      <w:r>
        <w:rPr>
          <w:rFonts w:eastAsia="Times New Roman" w:cs="Times New Roman"/>
          <w:i/>
          <w:iCs/>
          <w:sz w:val="20"/>
          <w:szCs w:val="20"/>
        </w:rPr>
        <w:t>w</w:t>
      </w:r>
      <w:r>
        <w:rPr>
          <w:rFonts w:eastAsia="Times New Roman" w:cs="Times New Roman"/>
          <w:i/>
          <w:iCs/>
          <w:sz w:val="20"/>
          <w:szCs w:val="20"/>
          <w:vertAlign w:val="subscript"/>
        </w:rPr>
        <w:t>µ</w:t>
      </w:r>
      <w:r>
        <w:rPr>
          <w:rFonts w:eastAsia="Times New Roman" w:cs="Times New Roman"/>
          <w:i/>
          <w:iCs/>
          <w:sz w:val="20"/>
          <w:szCs w:val="20"/>
        </w:rPr>
        <w:t xml:space="preserve"> </w:t>
      </w:r>
      <w:r>
        <w:rPr>
          <w:rFonts w:eastAsia="Times New Roman" w:cs="Times New Roman"/>
          <w:sz w:val="20"/>
          <w:szCs w:val="20"/>
        </w:rPr>
        <w:t>= 0.81) rates with self-diversity, and a weak positive correlation of extinction rate with the Andean uplift (</w:t>
      </w:r>
      <w:r>
        <w:rPr>
          <w:rFonts w:eastAsia="Times New Roman" w:cs="Times New Roman"/>
          <w:i/>
          <w:iCs/>
          <w:sz w:val="20"/>
          <w:szCs w:val="20"/>
        </w:rPr>
        <w:t>G</w:t>
      </w:r>
      <w:r>
        <w:rPr>
          <w:rFonts w:eastAsia="Times New Roman" w:cs="Times New Roman"/>
          <w:i/>
          <w:iCs/>
          <w:sz w:val="20"/>
          <w:szCs w:val="20"/>
          <w:vertAlign w:val="subscript"/>
        </w:rPr>
        <w:t>µ</w:t>
      </w:r>
      <w:r>
        <w:rPr>
          <w:rFonts w:eastAsia="Times New Roman" w:cs="Times New Roman"/>
          <w:i/>
          <w:iCs/>
          <w:sz w:val="20"/>
          <w:szCs w:val="20"/>
        </w:rPr>
        <w:t xml:space="preserve"> </w:t>
      </w:r>
      <w:r>
        <w:rPr>
          <w:rFonts w:eastAsia="Times New Roman" w:cs="Times New Roman"/>
          <w:sz w:val="20"/>
          <w:szCs w:val="20"/>
        </w:rPr>
        <w:t xml:space="preserve">= 0.003, </w:t>
      </w:r>
      <w:r>
        <w:rPr>
          <w:rFonts w:eastAsia="Times New Roman" w:cs="Times New Roman"/>
          <w:i/>
          <w:iCs/>
          <w:sz w:val="20"/>
          <w:szCs w:val="20"/>
        </w:rPr>
        <w:t>w</w:t>
      </w:r>
      <w:r>
        <w:rPr>
          <w:rFonts w:eastAsia="Times New Roman" w:cs="Times New Roman"/>
          <w:i/>
          <w:iCs/>
          <w:sz w:val="20"/>
          <w:szCs w:val="20"/>
          <w:vertAlign w:val="subscript"/>
        </w:rPr>
        <w:t>µ</w:t>
      </w:r>
      <w:r>
        <w:rPr>
          <w:rFonts w:eastAsia="Times New Roman" w:cs="Times New Roman"/>
          <w:i/>
          <w:iCs/>
          <w:sz w:val="20"/>
          <w:szCs w:val="20"/>
        </w:rPr>
        <w:t xml:space="preserve"> </w:t>
      </w:r>
      <w:r>
        <w:rPr>
          <w:rFonts w:eastAsia="Times New Roman" w:cs="Times New Roman"/>
          <w:sz w:val="20"/>
          <w:szCs w:val="20"/>
        </w:rPr>
        <w:t>= 0.70) (</w:t>
      </w:r>
      <w:r>
        <w:rPr>
          <w:rFonts w:eastAsia="Times New Roman" w:cs="Times New Roman"/>
          <w:i/>
          <w:iCs/>
          <w:sz w:val="20"/>
          <w:szCs w:val="20"/>
        </w:rPr>
        <w:t xml:space="preserve">SI Appendix, </w:t>
      </w:r>
      <w:r>
        <w:rPr>
          <w:rFonts w:eastAsia="Times New Roman" w:cs="Times New Roman"/>
          <w:b/>
          <w:sz w:val="20"/>
          <w:szCs w:val="20"/>
        </w:rPr>
        <w:t>Fig. S34, Tab. S3-6</w:t>
      </w:r>
      <w:r>
        <w:rPr>
          <w:rFonts w:eastAsia="Times New Roman" w:cs="Times New Roman"/>
          <w:sz w:val="20"/>
          <w:szCs w:val="20"/>
        </w:rPr>
        <w:t>). However, we no longer retrieved any correlation of origination rate with temperature, highlighting the prominent and exclusive role of temperature in shaping Eocene mammal diversity.</w:t>
      </w:r>
    </w:p>
    <w:p w14:paraId="0B427385" w14:textId="77777777" w:rsidR="00E713B3" w:rsidRDefault="00E713B3">
      <w:pPr>
        <w:pStyle w:val="LO-normal"/>
        <w:spacing w:line="360" w:lineRule="auto"/>
        <w:ind w:firstLine="720"/>
        <w:jc w:val="both"/>
        <w:rPr>
          <w:rFonts w:eastAsia="Times New Roman" w:cs="Times New Roman"/>
          <w:sz w:val="20"/>
          <w:szCs w:val="20"/>
        </w:rPr>
      </w:pPr>
    </w:p>
    <w:p w14:paraId="0F565AEF" w14:textId="77777777" w:rsidR="00E713B3" w:rsidRDefault="00A945E2">
      <w:pPr>
        <w:pStyle w:val="LO-normal"/>
        <w:spacing w:line="360" w:lineRule="auto"/>
        <w:jc w:val="both"/>
        <w:rPr>
          <w:rFonts w:eastAsia="Times New Roman" w:cs="Times New Roman"/>
          <w:b/>
          <w:i/>
          <w:sz w:val="20"/>
          <w:szCs w:val="20"/>
        </w:rPr>
      </w:pPr>
      <w:r>
        <w:rPr>
          <w:rFonts w:eastAsia="Times New Roman" w:cs="Times New Roman"/>
          <w:b/>
          <w:i/>
          <w:sz w:val="20"/>
          <w:szCs w:val="20"/>
        </w:rPr>
        <w:t>Limits and perspectives</w:t>
      </w:r>
    </w:p>
    <w:p w14:paraId="7EEB3D57" w14:textId="77777777" w:rsidR="00E713B3" w:rsidRDefault="00A945E2">
      <w:pPr>
        <w:pStyle w:val="LO-normal"/>
        <w:spacing w:line="360" w:lineRule="auto"/>
        <w:jc w:val="both"/>
      </w:pPr>
      <w:r>
        <w:rPr>
          <w:rFonts w:eastAsia="Times New Roman" w:cs="Times New Roman"/>
          <w:sz w:val="20"/>
          <w:szCs w:val="20"/>
        </w:rPr>
        <w:tab/>
        <w:t>One of the main limitations of our work comes from the fact that many of the taxa we are dealing with (e.g., notoungulates, sparassodonts, glyptodons, ground sloths, etc.) have no modern representatives. This raises a major issue for the inferences about their ecology as we do not have any proper reference to lean on. For instance, many studies – including the present work – failed at relating grassland spreading with the apparition of high-crowned and/or ever-growing cheek teeth, whereas it is known to be the case in the history of iconic extant groups, such as horses (36).</w:t>
      </w:r>
    </w:p>
    <w:p w14:paraId="219D2D7D" w14:textId="77777777" w:rsidR="00E713B3" w:rsidRDefault="00A945E2">
      <w:pPr>
        <w:pStyle w:val="LO-normal"/>
        <w:spacing w:line="360" w:lineRule="auto"/>
        <w:jc w:val="both"/>
      </w:pPr>
      <w:r>
        <w:rPr>
          <w:rFonts w:eastAsia="Times New Roman" w:cs="Times New Roman"/>
          <w:sz w:val="20"/>
          <w:szCs w:val="20"/>
        </w:rPr>
        <w:tab/>
        <w:t>Next, as previously mentioned, our data was particularly subject to spatial heterogeneity. There is a sampling gap in Amazonia (</w:t>
      </w:r>
      <w:r>
        <w:rPr>
          <w:rFonts w:eastAsia="Times New Roman" w:cs="Times New Roman"/>
          <w:i/>
          <w:iCs/>
          <w:sz w:val="20"/>
          <w:szCs w:val="20"/>
        </w:rPr>
        <w:t xml:space="preserve">SI Appendix, </w:t>
      </w:r>
      <w:r>
        <w:rPr>
          <w:rFonts w:eastAsia="Times New Roman" w:cs="Times New Roman"/>
          <w:b/>
          <w:sz w:val="20"/>
          <w:szCs w:val="20"/>
        </w:rPr>
        <w:t>Fig. S3</w:t>
      </w:r>
      <w:r>
        <w:rPr>
          <w:rFonts w:eastAsia="Times New Roman" w:cs="Times New Roman"/>
          <w:sz w:val="20"/>
          <w:szCs w:val="20"/>
        </w:rPr>
        <w:t>), yet known to be the cradle for most Neotropical groups, ranging from angiosperms to vertebrates (74). The still poorly-known record of fossil mammals from this region surely hides part of the picture of the continent-scale mammal diversification, and even more considering the spatial heterogeneity of diversity dynamics (75). We tested the robustness of our interpretations regarding this spatial heterogeneity by carrying out sensitivity analyses to evaluate the extent to which it affected our results, by subsampling our occurrence data to unique taxa-locality combinations, leading to no major difference with the trends we derived from our complete dataset (</w:t>
      </w:r>
      <w:r>
        <w:rPr>
          <w:rFonts w:eastAsia="Times New Roman" w:cs="Times New Roman"/>
          <w:i/>
          <w:iCs/>
          <w:sz w:val="20"/>
          <w:szCs w:val="20"/>
        </w:rPr>
        <w:t xml:space="preserve">SI Appendix, </w:t>
      </w:r>
      <w:r>
        <w:rPr>
          <w:rFonts w:eastAsia="Times New Roman" w:cs="Times New Roman"/>
          <w:b/>
          <w:sz w:val="20"/>
          <w:szCs w:val="20"/>
        </w:rPr>
        <w:t xml:space="preserve">Fig. S14 </w:t>
      </w:r>
      <w:r>
        <w:rPr>
          <w:rFonts w:eastAsia="Times New Roman" w:cs="Times New Roman"/>
          <w:sz w:val="20"/>
          <w:szCs w:val="20"/>
        </w:rPr>
        <w:t xml:space="preserve">and </w:t>
      </w:r>
      <w:r>
        <w:rPr>
          <w:rFonts w:eastAsia="Times New Roman" w:cs="Times New Roman"/>
          <w:b/>
          <w:sz w:val="20"/>
          <w:szCs w:val="20"/>
        </w:rPr>
        <w:t>S33</w:t>
      </w:r>
      <w:r>
        <w:rPr>
          <w:rFonts w:eastAsia="Times New Roman" w:cs="Times New Roman"/>
          <w:sz w:val="20"/>
          <w:szCs w:val="20"/>
        </w:rPr>
        <w:t>).</w:t>
      </w:r>
    </w:p>
    <w:p w14:paraId="25E6EA0E" w14:textId="77777777" w:rsidR="00E713B3" w:rsidRDefault="00A945E2">
      <w:pPr>
        <w:pStyle w:val="LO-normal"/>
        <w:spacing w:line="360" w:lineRule="auto"/>
        <w:jc w:val="both"/>
      </w:pPr>
      <w:r>
        <w:rPr>
          <w:rFonts w:eastAsia="Times New Roman" w:cs="Times New Roman"/>
          <w:sz w:val="20"/>
          <w:szCs w:val="20"/>
        </w:rPr>
        <w:tab/>
        <w:t>Temporal and taxonomic completeness were also sources of limitations. As for temporal biases, we saw that gaps remain in the South American Land Mammal Age scale (SALMA), illustrating the temporal sparsity of the SAM fossil record (</w:t>
      </w:r>
      <w:r>
        <w:rPr>
          <w:rFonts w:eastAsia="Times New Roman" w:cs="Times New Roman"/>
          <w:i/>
          <w:iCs/>
          <w:sz w:val="20"/>
          <w:szCs w:val="20"/>
        </w:rPr>
        <w:t xml:space="preserve">SI Appendix, </w:t>
      </w:r>
      <w:r>
        <w:rPr>
          <w:rFonts w:eastAsia="Times New Roman" w:cs="Times New Roman"/>
          <w:b/>
          <w:sz w:val="20"/>
          <w:szCs w:val="20"/>
        </w:rPr>
        <w:t>Fig. S1</w:t>
      </w:r>
      <w:r>
        <w:rPr>
          <w:rFonts w:eastAsia="Times New Roman" w:cs="Times New Roman"/>
          <w:sz w:val="20"/>
          <w:szCs w:val="20"/>
        </w:rPr>
        <w:t>). This adds some degree of uncertainty to our taxon age estimations. To intend to cope with this issue, we assigned each of our occurrences with the boundaries of the sub-epoch they most overlapped with (</w:t>
      </w:r>
      <w:r>
        <w:rPr>
          <w:rFonts w:eastAsia="Times New Roman" w:cs="Times New Roman"/>
          <w:i/>
          <w:iCs/>
          <w:sz w:val="20"/>
          <w:szCs w:val="20"/>
        </w:rPr>
        <w:t xml:space="preserve">SI Appendix, </w:t>
      </w:r>
      <w:r>
        <w:rPr>
          <w:rFonts w:eastAsia="Times New Roman" w:cs="Times New Roman"/>
          <w:b/>
          <w:sz w:val="20"/>
          <w:szCs w:val="20"/>
        </w:rPr>
        <w:t>Fig. S2</w:t>
      </w:r>
      <w:r>
        <w:rPr>
          <w:rFonts w:eastAsia="Times New Roman" w:cs="Times New Roman"/>
          <w:sz w:val="20"/>
          <w:szCs w:val="20"/>
        </w:rPr>
        <w:t>). In fact, such an age smoothing did not lead to any major difference in our diversification analyses, illustrating PyRate’s ability to deal with data incompleteness. Furthermore, our work also led us to appreciate the unequal representation of some lineages compared to others, with around 36% of our genera and 54% of our species only represented by a single occurrence in our dataset (</w:t>
      </w:r>
      <w:r>
        <w:rPr>
          <w:rFonts w:eastAsia="Times New Roman" w:cs="Times New Roman"/>
          <w:i/>
          <w:sz w:val="20"/>
          <w:szCs w:val="20"/>
        </w:rPr>
        <w:t xml:space="preserve">i.e., </w:t>
      </w:r>
      <w:r>
        <w:rPr>
          <w:rFonts w:eastAsia="Times New Roman" w:cs="Times New Roman"/>
          <w:sz w:val="20"/>
          <w:szCs w:val="20"/>
        </w:rPr>
        <w:t>singletons) (</w:t>
      </w:r>
      <w:r>
        <w:rPr>
          <w:rFonts w:eastAsia="Times New Roman" w:cs="Times New Roman"/>
          <w:i/>
          <w:iCs/>
          <w:sz w:val="20"/>
          <w:szCs w:val="20"/>
        </w:rPr>
        <w:t xml:space="preserve">SI Appendix, </w:t>
      </w:r>
      <w:r>
        <w:rPr>
          <w:rFonts w:eastAsia="Times New Roman" w:cs="Times New Roman"/>
          <w:b/>
          <w:sz w:val="20"/>
          <w:szCs w:val="20"/>
        </w:rPr>
        <w:t>Tab. S1</w:t>
      </w:r>
      <w:r>
        <w:rPr>
          <w:rFonts w:eastAsia="Times New Roman" w:cs="Times New Roman"/>
          <w:sz w:val="20"/>
          <w:szCs w:val="20"/>
        </w:rPr>
        <w:t>). As a result, our average preservation rates per lineages were low (</w:t>
      </w:r>
      <w:r>
        <w:rPr>
          <w:rFonts w:eastAsia="Times New Roman" w:cs="Times New Roman"/>
          <w:i/>
          <w:iCs/>
          <w:sz w:val="20"/>
          <w:szCs w:val="20"/>
        </w:rPr>
        <w:t xml:space="preserve">SI Appendix, </w:t>
      </w:r>
      <w:r>
        <w:rPr>
          <w:rFonts w:eastAsia="Times New Roman" w:cs="Times New Roman"/>
          <w:b/>
          <w:sz w:val="20"/>
          <w:szCs w:val="20"/>
        </w:rPr>
        <w:t>Fig. S30-33</w:t>
      </w:r>
      <w:r>
        <w:rPr>
          <w:rFonts w:eastAsia="Times New Roman" w:cs="Times New Roman"/>
          <w:sz w:val="20"/>
          <w:szCs w:val="20"/>
        </w:rPr>
        <w:t>), below the values that we usually observe in recent studies (23, 76). This said, removing singletons did not seem to have any major effect on the inferred diversification patterns (</w:t>
      </w:r>
      <w:r>
        <w:rPr>
          <w:rFonts w:eastAsia="Times New Roman" w:cs="Times New Roman"/>
          <w:i/>
          <w:iCs/>
          <w:sz w:val="20"/>
          <w:szCs w:val="20"/>
        </w:rPr>
        <w:t xml:space="preserve">SI Appendix, </w:t>
      </w:r>
      <w:r>
        <w:rPr>
          <w:rFonts w:eastAsia="Times New Roman" w:cs="Times New Roman"/>
          <w:b/>
          <w:sz w:val="20"/>
          <w:szCs w:val="20"/>
        </w:rPr>
        <w:t xml:space="preserve">Fig. S12-13 </w:t>
      </w:r>
      <w:r>
        <w:rPr>
          <w:rFonts w:eastAsia="Times New Roman" w:cs="Times New Roman"/>
          <w:sz w:val="20"/>
          <w:szCs w:val="20"/>
        </w:rPr>
        <w:t>and</w:t>
      </w:r>
      <w:r>
        <w:rPr>
          <w:rFonts w:eastAsia="Times New Roman" w:cs="Times New Roman"/>
          <w:b/>
          <w:sz w:val="20"/>
          <w:szCs w:val="20"/>
        </w:rPr>
        <w:t xml:space="preserve"> S32</w:t>
      </w:r>
      <w:r>
        <w:rPr>
          <w:rFonts w:eastAsia="Times New Roman" w:cs="Times New Roman"/>
          <w:sz w:val="20"/>
          <w:szCs w:val="20"/>
        </w:rPr>
        <w:t xml:space="preserve">). Overall, despite our sensitivity </w:t>
      </w:r>
      <w:r>
        <w:rPr>
          <w:rFonts w:eastAsia="Times New Roman" w:cs="Times New Roman"/>
          <w:sz w:val="20"/>
          <w:szCs w:val="20"/>
        </w:rPr>
        <w:lastRenderedPageBreak/>
        <w:t>tests, our dataset undersamples South America's past mammalian diversity, and no statistical framework may fully recover the entire picture of its underlying macroevolutionary processes.</w:t>
      </w:r>
    </w:p>
    <w:p w14:paraId="26ADE62A" w14:textId="77777777" w:rsidR="00E713B3" w:rsidRDefault="00A945E2">
      <w:pPr>
        <w:pStyle w:val="LO-normal"/>
        <w:spacing w:line="360" w:lineRule="auto"/>
        <w:jc w:val="both"/>
      </w:pPr>
      <w:r>
        <w:rPr>
          <w:rFonts w:eastAsia="Times New Roman" w:cs="Times New Roman"/>
          <w:sz w:val="20"/>
          <w:szCs w:val="20"/>
        </w:rPr>
        <w:tab/>
        <w:t xml:space="preserve">Here, we provide the first integrative study of the macroevolutionary fate of charismatic extinct mammals from South America across the Eocene-Oligocene using the fossil record. Interestingly, our results challenge the occurrence of a continent-scale mass extinction of mammals at the EOT (31), contrary to what has been suggested for other regions of the world (e.g., 23). Rather, we showed that the SAMs underwent a temperature- and diversity-dependent gradual diversity decline during the Eocene, followed by an Oligocene </w:t>
      </w:r>
      <w:commentRangeStart w:id="70"/>
      <w:r>
        <w:rPr>
          <w:rFonts w:eastAsia="Times New Roman" w:cs="Times New Roman"/>
          <w:sz w:val="20"/>
          <w:szCs w:val="20"/>
        </w:rPr>
        <w:t xml:space="preserve">waxing-and-waning </w:t>
      </w:r>
      <w:commentRangeEnd w:id="70"/>
      <w:r w:rsidR="00104B6D">
        <w:rPr>
          <w:rStyle w:val="Marquedecommentaire"/>
          <w:rFonts w:cs="Mangal"/>
        </w:rPr>
        <w:commentReference w:id="70"/>
      </w:r>
      <w:r>
        <w:rPr>
          <w:rFonts w:eastAsia="Times New Roman" w:cs="Times New Roman"/>
          <w:sz w:val="20"/>
          <w:szCs w:val="20"/>
        </w:rPr>
        <w:t>associated with the build-up of the Andes and other diversity-dependent effects. Remarkably, we found that lineages inhabiting tropical and extratropical areas had very different macroevolutionary histories, supporting Wallace’s theory of tropical stability (39). Unraveling the past of this enigmatic fauna will provide key insights into the origin and dynamics of one of the most species-rich regions of the world, a central and historic topic in the field of macroevolution.</w:t>
      </w:r>
    </w:p>
    <w:p w14:paraId="7863B33E" w14:textId="77777777" w:rsidR="00E713B3" w:rsidRDefault="00A945E2">
      <w:pPr>
        <w:pStyle w:val="LO-normal"/>
        <w:pageBreakBefore/>
        <w:spacing w:line="360" w:lineRule="auto"/>
        <w:jc w:val="both"/>
        <w:rPr>
          <w:rFonts w:eastAsia="Times New Roman"/>
          <w:b/>
          <w:sz w:val="20"/>
          <w:szCs w:val="20"/>
        </w:rPr>
      </w:pPr>
      <w:r>
        <w:rPr>
          <w:rFonts w:eastAsia="Times New Roman"/>
          <w:b/>
          <w:sz w:val="20"/>
          <w:szCs w:val="20"/>
        </w:rPr>
        <w:lastRenderedPageBreak/>
        <w:t>Material and Methods</w:t>
      </w:r>
    </w:p>
    <w:p w14:paraId="23E0577F" w14:textId="77777777" w:rsidR="00E713B3" w:rsidRDefault="00A945E2">
      <w:pPr>
        <w:pStyle w:val="LO-normal"/>
        <w:spacing w:line="360" w:lineRule="auto"/>
        <w:jc w:val="both"/>
      </w:pPr>
      <w:r>
        <w:rPr>
          <w:rFonts w:eastAsia="Times New Roman"/>
          <w:sz w:val="20"/>
          <w:szCs w:val="20"/>
        </w:rPr>
        <w:t xml:space="preserve">Additional methodological details are provided in the </w:t>
      </w:r>
      <w:r>
        <w:rPr>
          <w:rFonts w:eastAsia="Times New Roman"/>
          <w:i/>
          <w:iCs/>
          <w:sz w:val="20"/>
          <w:szCs w:val="20"/>
        </w:rPr>
        <w:t>SI Appendix</w:t>
      </w:r>
      <w:r>
        <w:rPr>
          <w:rFonts w:eastAsia="Times New Roman"/>
          <w:sz w:val="20"/>
          <w:szCs w:val="20"/>
        </w:rPr>
        <w:t>.</w:t>
      </w:r>
    </w:p>
    <w:p w14:paraId="70897448" w14:textId="77777777" w:rsidR="00E713B3" w:rsidRDefault="00E713B3">
      <w:pPr>
        <w:pStyle w:val="LO-normal"/>
        <w:spacing w:line="360" w:lineRule="auto"/>
        <w:jc w:val="both"/>
        <w:rPr>
          <w:rFonts w:eastAsia="Times New Roman"/>
          <w:sz w:val="20"/>
          <w:szCs w:val="20"/>
        </w:rPr>
      </w:pPr>
    </w:p>
    <w:p w14:paraId="643EE37E" w14:textId="77777777" w:rsidR="00E713B3" w:rsidRDefault="00A945E2">
      <w:pPr>
        <w:pStyle w:val="LO-normal"/>
        <w:spacing w:line="360" w:lineRule="auto"/>
        <w:jc w:val="both"/>
      </w:pPr>
      <w:r>
        <w:rPr>
          <w:rFonts w:eastAsia="Times New Roman"/>
          <w:b/>
          <w:sz w:val="20"/>
          <w:szCs w:val="20"/>
        </w:rPr>
        <w:t>Fossil data compilation and analytical framework.</w:t>
      </w:r>
      <w:r>
        <w:rPr>
          <w:sz w:val="20"/>
          <w:szCs w:val="20"/>
        </w:rPr>
        <w:t xml:space="preserve"> </w:t>
      </w:r>
      <w:r>
        <w:rPr>
          <w:rFonts w:eastAsia="Times New Roman"/>
          <w:sz w:val="20"/>
          <w:szCs w:val="20"/>
        </w:rPr>
        <w:t xml:space="preserve">We downloaded and cleaned all genus-level South American terrestrial mammal occurrences from </w:t>
      </w:r>
      <w:r>
        <w:rPr>
          <w:rFonts w:eastAsia="Times New Roman"/>
          <w:i/>
          <w:iCs/>
          <w:sz w:val="20"/>
          <w:szCs w:val="20"/>
        </w:rPr>
        <w:t>The Paleobiology Database</w:t>
      </w:r>
      <w:r>
        <w:rPr>
          <w:rFonts w:eastAsia="Times New Roman"/>
          <w:sz w:val="20"/>
          <w:szCs w:val="20"/>
        </w:rPr>
        <w:t xml:space="preserve"> (</w:t>
      </w:r>
      <w:hyperlink r:id="rId12" w:history="1">
        <w:r>
          <w:rPr>
            <w:rStyle w:val="Internetlink"/>
            <w:rFonts w:eastAsia="Times New Roman"/>
            <w:sz w:val="20"/>
            <w:szCs w:val="20"/>
          </w:rPr>
          <w:t>https://paleobiodb.org/</w:t>
        </w:r>
      </w:hyperlink>
      <w:r>
        <w:rPr>
          <w:rFonts w:eastAsia="Times New Roman"/>
          <w:sz w:val="20"/>
          <w:szCs w:val="20"/>
        </w:rPr>
        <w:t xml:space="preserve">) spanning the late Paleocene to the early Miocene (60-16 Ma) (3,384 occurrences; </w:t>
      </w:r>
      <w:r>
        <w:rPr>
          <w:rFonts w:eastAsia="Times New Roman"/>
          <w:i/>
          <w:iCs/>
          <w:sz w:val="20"/>
          <w:szCs w:val="20"/>
        </w:rPr>
        <w:t>SI Appendix, Extended Materials and Methods</w:t>
      </w:r>
      <w:r>
        <w:rPr>
          <w:rFonts w:eastAsia="Times New Roman"/>
          <w:sz w:val="20"/>
          <w:szCs w:val="20"/>
        </w:rPr>
        <w:t>). Cleaning consisted of a manual revision of the taxonomic name (e.g., synonymies, missing open nomenclature elements, typos) and time range of each occurrence, the latter often being imprecise (</w:t>
      </w:r>
      <w:r>
        <w:rPr>
          <w:rFonts w:eastAsia="Times New Roman"/>
          <w:i/>
          <w:iCs/>
          <w:sz w:val="20"/>
          <w:szCs w:val="20"/>
        </w:rPr>
        <w:t>SI Appendix,</w:t>
      </w:r>
      <w:r>
        <w:rPr>
          <w:rFonts w:eastAsia="Times New Roman"/>
          <w:b/>
          <w:bCs/>
          <w:i/>
          <w:iCs/>
          <w:sz w:val="20"/>
          <w:szCs w:val="20"/>
        </w:rPr>
        <w:t xml:space="preserve"> </w:t>
      </w:r>
      <w:r>
        <w:rPr>
          <w:rFonts w:eastAsia="Times New Roman"/>
          <w:b/>
          <w:bCs/>
          <w:sz w:val="20"/>
          <w:szCs w:val="20"/>
        </w:rPr>
        <w:t>Fig. S4</w:t>
      </w:r>
      <w:r>
        <w:rPr>
          <w:rFonts w:eastAsia="Times New Roman"/>
          <w:sz w:val="20"/>
          <w:szCs w:val="20"/>
        </w:rPr>
        <w:t xml:space="preserve"> and</w:t>
      </w:r>
      <w:r>
        <w:rPr>
          <w:rFonts w:eastAsia="Times New Roman"/>
          <w:i/>
          <w:iCs/>
          <w:sz w:val="20"/>
          <w:szCs w:val="20"/>
        </w:rPr>
        <w:t xml:space="preserve"> Extended Materials and Methods</w:t>
      </w:r>
      <w:r>
        <w:rPr>
          <w:rFonts w:eastAsia="Times New Roman"/>
          <w:sz w:val="20"/>
          <w:szCs w:val="20"/>
        </w:rPr>
        <w:t>). Using paleocoordinate reconstructions (77) and paleobiome maps (48), we assigned each occurrence a tropical or extratropical affinity, and collapsed their associated dental ecomorphotype-derived trophic classes into four categories: carnivorous, herbivorous, omnivorous, insectivorous (</w:t>
      </w:r>
      <w:r>
        <w:rPr>
          <w:rFonts w:eastAsia="Times New Roman"/>
          <w:b/>
          <w:bCs/>
          <w:sz w:val="20"/>
          <w:szCs w:val="20"/>
        </w:rPr>
        <w:t>Table 1</w:t>
      </w:r>
      <w:r>
        <w:rPr>
          <w:rFonts w:eastAsia="Times New Roman"/>
          <w:sz w:val="20"/>
          <w:szCs w:val="20"/>
        </w:rPr>
        <w:t>).</w:t>
      </w:r>
    </w:p>
    <w:p w14:paraId="5BAA43FF" w14:textId="77777777" w:rsidR="00E713B3" w:rsidRDefault="00A945E2">
      <w:pPr>
        <w:pStyle w:val="LO-normal"/>
        <w:spacing w:line="360" w:lineRule="auto"/>
        <w:jc w:val="both"/>
      </w:pPr>
      <w:r>
        <w:rPr>
          <w:rFonts w:eastAsia="Times New Roman"/>
          <w:sz w:val="20"/>
          <w:szCs w:val="20"/>
        </w:rPr>
        <w:t>We analyzed our database using PyRate v.3 (78)</w:t>
      </w:r>
      <w:r>
        <w:rPr>
          <w:sz w:val="20"/>
          <w:szCs w:val="20"/>
        </w:rPr>
        <w:t>, and approximated the posterior distribution of the origination and extinction times (</w:t>
      </w:r>
      <w:r>
        <w:rPr>
          <w:i/>
          <w:iCs/>
          <w:sz w:val="20"/>
          <w:szCs w:val="20"/>
        </w:rPr>
        <w:t>T</w:t>
      </w:r>
      <w:r>
        <w:rPr>
          <w:i/>
          <w:iCs/>
          <w:sz w:val="20"/>
          <w:szCs w:val="20"/>
          <w:vertAlign w:val="subscript"/>
        </w:rPr>
        <w:t>s</w:t>
      </w:r>
      <w:r>
        <w:rPr>
          <w:sz w:val="20"/>
          <w:szCs w:val="20"/>
        </w:rPr>
        <w:t xml:space="preserve"> and </w:t>
      </w:r>
      <w:r>
        <w:rPr>
          <w:i/>
          <w:iCs/>
          <w:sz w:val="20"/>
          <w:szCs w:val="20"/>
        </w:rPr>
        <w:t>T</w:t>
      </w:r>
      <w:r>
        <w:rPr>
          <w:i/>
          <w:iCs/>
          <w:sz w:val="20"/>
          <w:szCs w:val="20"/>
          <w:vertAlign w:val="subscript"/>
        </w:rPr>
        <w:t>e</w:t>
      </w:r>
      <w:r>
        <w:rPr>
          <w:sz w:val="20"/>
          <w:szCs w:val="20"/>
        </w:rPr>
        <w:t xml:space="preserve">, respectively) of each genus and the rate of the preservation process using the RJMCMC algorithm. We then used these </w:t>
      </w:r>
      <w:r>
        <w:rPr>
          <w:i/>
          <w:iCs/>
          <w:sz w:val="20"/>
          <w:szCs w:val="20"/>
        </w:rPr>
        <w:t>T</w:t>
      </w:r>
      <w:r>
        <w:rPr>
          <w:i/>
          <w:iCs/>
          <w:sz w:val="20"/>
          <w:szCs w:val="20"/>
          <w:vertAlign w:val="subscript"/>
        </w:rPr>
        <w:t>s</w:t>
      </w:r>
      <w:r>
        <w:rPr>
          <w:sz w:val="20"/>
          <w:szCs w:val="20"/>
        </w:rPr>
        <w:t xml:space="preserve"> and </w:t>
      </w:r>
      <w:r>
        <w:rPr>
          <w:i/>
          <w:iCs/>
          <w:sz w:val="20"/>
          <w:szCs w:val="20"/>
        </w:rPr>
        <w:t>T</w:t>
      </w:r>
      <w:r>
        <w:rPr>
          <w:i/>
          <w:iCs/>
          <w:sz w:val="20"/>
          <w:szCs w:val="20"/>
          <w:vertAlign w:val="subscript"/>
        </w:rPr>
        <w:t>e</w:t>
      </w:r>
      <w:r>
        <w:rPr>
          <w:sz w:val="20"/>
          <w:szCs w:val="20"/>
        </w:rPr>
        <w:t xml:space="preserve"> to estimate the underlying diversification process (origination and extinction rates) with the Birth-Death model with Constrained Shifts (BDCS) (79) (</w:t>
      </w:r>
      <w:r>
        <w:rPr>
          <w:i/>
          <w:iCs/>
          <w:sz w:val="20"/>
          <w:szCs w:val="20"/>
        </w:rPr>
        <w:t>SI Appendix, Extended Materials and Methods</w:t>
      </w:r>
      <w:r>
        <w:rPr>
          <w:sz w:val="20"/>
          <w:szCs w:val="20"/>
        </w:rPr>
        <w:t>).</w:t>
      </w:r>
    </w:p>
    <w:p w14:paraId="2DFF64B4" w14:textId="77777777" w:rsidR="00E713B3" w:rsidRDefault="00A945E2">
      <w:pPr>
        <w:pStyle w:val="LO-normal"/>
        <w:spacing w:line="360" w:lineRule="auto"/>
        <w:jc w:val="both"/>
      </w:pPr>
      <w:r>
        <w:rPr>
          <w:sz w:val="20"/>
          <w:szCs w:val="20"/>
        </w:rPr>
        <w:t>We ran the RJMCMC model for 50 million generations and sampled every 50,000, with a time-dependent preservation process allowing for rate shift between geological stages (</w:t>
      </w:r>
      <w:r>
        <w:rPr>
          <w:i/>
          <w:iCs/>
          <w:sz w:val="20"/>
          <w:szCs w:val="20"/>
        </w:rPr>
        <w:t xml:space="preserve">SI Appendix, </w:t>
      </w:r>
      <w:r>
        <w:rPr>
          <w:b/>
          <w:bCs/>
          <w:sz w:val="20"/>
          <w:szCs w:val="20"/>
        </w:rPr>
        <w:t xml:space="preserve">Fig. S5-6 </w:t>
      </w:r>
      <w:r>
        <w:rPr>
          <w:sz w:val="20"/>
          <w:szCs w:val="20"/>
        </w:rPr>
        <w:t xml:space="preserve">and </w:t>
      </w:r>
      <w:r>
        <w:rPr>
          <w:i/>
          <w:iCs/>
          <w:sz w:val="20"/>
          <w:szCs w:val="20"/>
        </w:rPr>
        <w:t>Extended Materials and Methods</w:t>
      </w:r>
      <w:r>
        <w:rPr>
          <w:sz w:val="20"/>
          <w:szCs w:val="20"/>
        </w:rPr>
        <w:t>). We allowed for a gamma-distributed preservation heterogeneity across lineages. We ran the BDCS model for 10 million generations, sampled every 10,000, and allowed diversification (i.e., origination and extinction) rates to vary between each geological sub-Epochs (</w:t>
      </w:r>
      <w:r>
        <w:rPr>
          <w:i/>
          <w:iCs/>
          <w:sz w:val="20"/>
          <w:szCs w:val="20"/>
        </w:rPr>
        <w:t xml:space="preserve">SI Appendix, </w:t>
      </w:r>
      <w:r>
        <w:rPr>
          <w:b/>
          <w:bCs/>
          <w:sz w:val="20"/>
          <w:szCs w:val="20"/>
        </w:rPr>
        <w:t>Fig. S1</w:t>
      </w:r>
      <w:r>
        <w:rPr>
          <w:sz w:val="20"/>
          <w:szCs w:val="20"/>
        </w:rPr>
        <w:t>). Diversification analyses were replicated 20 times after randomly drawing fossil ages between their upper and lower age boundaries, and posterior estimates across all replicates were combined. To test the robustness of our macroevolutionary inference, we conducted sensitivity analyses by either removing singletons or subsampling our fossil database to unique locality-lineage combinations</w:t>
      </w:r>
      <w:r>
        <w:rPr>
          <w:i/>
          <w:iCs/>
          <w:sz w:val="20"/>
          <w:szCs w:val="20"/>
        </w:rPr>
        <w:t xml:space="preserve"> (SI Appendix,</w:t>
      </w:r>
      <w:r>
        <w:rPr>
          <w:sz w:val="20"/>
          <w:szCs w:val="20"/>
        </w:rPr>
        <w:t xml:space="preserve"> </w:t>
      </w:r>
      <w:r>
        <w:rPr>
          <w:i/>
          <w:iCs/>
          <w:sz w:val="20"/>
          <w:szCs w:val="20"/>
        </w:rPr>
        <w:t>Extended Materials and Methods</w:t>
      </w:r>
      <w:r>
        <w:rPr>
          <w:sz w:val="20"/>
          <w:szCs w:val="20"/>
        </w:rPr>
        <w:t>). We assessed the convergence of each parameter with the pymc 5</w:t>
      </w:r>
      <w:r>
        <w:rPr>
          <w:rFonts w:eastAsia="Times New Roman"/>
          <w:sz w:val="20"/>
          <w:szCs w:val="20"/>
        </w:rPr>
        <w:t>.9.2 python library (80)</w:t>
      </w:r>
      <w:r>
        <w:rPr>
          <w:sz w:val="20"/>
          <w:szCs w:val="20"/>
        </w:rPr>
        <w:t>. We considered parameters achieved convergence if their Effective Sample Size (ESS) was above 200.</w:t>
      </w:r>
    </w:p>
    <w:p w14:paraId="39C729C7" w14:textId="77777777" w:rsidR="00E713B3" w:rsidRDefault="00A945E2">
      <w:pPr>
        <w:pStyle w:val="LO-normal"/>
        <w:spacing w:line="360" w:lineRule="auto"/>
        <w:jc w:val="both"/>
      </w:pPr>
      <w:commentRangeStart w:id="71"/>
      <w:r>
        <w:rPr>
          <w:sz w:val="20"/>
          <w:szCs w:val="20"/>
        </w:rPr>
        <w:t>Subsequent data manipulation and visualization was performed in R v4.4.0 (81), relying on the Tidyverse suite of R packages (82), the palaeoverse (83), deeptime (84), and rphylopic (85) R packages.</w:t>
      </w:r>
      <w:commentRangeEnd w:id="71"/>
      <w:r>
        <w:commentReference w:id="71"/>
      </w:r>
    </w:p>
    <w:p w14:paraId="289A8FB6" w14:textId="77777777" w:rsidR="00E713B3" w:rsidRDefault="00E713B3">
      <w:pPr>
        <w:pStyle w:val="LO-normal"/>
        <w:spacing w:line="360" w:lineRule="auto"/>
        <w:jc w:val="both"/>
        <w:rPr>
          <w:sz w:val="20"/>
          <w:szCs w:val="20"/>
        </w:rPr>
      </w:pPr>
    </w:p>
    <w:p w14:paraId="4C87F97B" w14:textId="77777777" w:rsidR="00E713B3" w:rsidRDefault="00A945E2">
      <w:pPr>
        <w:pStyle w:val="LO-normal"/>
        <w:spacing w:line="360" w:lineRule="auto"/>
        <w:jc w:val="both"/>
      </w:pPr>
      <w:r>
        <w:rPr>
          <w:b/>
          <w:bCs/>
          <w:sz w:val="20"/>
          <w:szCs w:val="20"/>
        </w:rPr>
        <w:t xml:space="preserve">Age-dependent Extinction (ADE) model. </w:t>
      </w:r>
      <w:r>
        <w:rPr>
          <w:sz w:val="20"/>
          <w:szCs w:val="20"/>
        </w:rPr>
        <w:t xml:space="preserve">We assessed the effect of taxon age on its extinction probability by fitting the ADE model to our genus-level occurrence data (58). We ran the model for 100 million generations and sampled every 50,000, with preservation rates varying between geological stages and across lineages according to a </w:t>
      </w:r>
      <w:r>
        <w:rPr>
          <w:i/>
          <w:iCs/>
          <w:sz w:val="20"/>
          <w:szCs w:val="20"/>
        </w:rPr>
        <w:t>Gamma</w:t>
      </w:r>
      <w:r>
        <w:rPr>
          <w:sz w:val="20"/>
          <w:szCs w:val="20"/>
        </w:rPr>
        <w:t xml:space="preserve"> model. We focused on the shape (</w:t>
      </w:r>
      <w:r>
        <w:rPr>
          <w:rFonts w:ascii="Cambria Math" w:hAnsi="Cambria Math" w:cs="Cambria Math"/>
          <w:sz w:val="20"/>
          <w:szCs w:val="20"/>
        </w:rPr>
        <w:t>𝜙</w:t>
      </w:r>
      <w:r>
        <w:rPr>
          <w:sz w:val="20"/>
          <w:szCs w:val="20"/>
        </w:rPr>
        <w:t xml:space="preserve">) of the Weibull distribution, knowing that </w:t>
      </w:r>
      <w:r>
        <w:rPr>
          <w:rFonts w:ascii="Cambria Math" w:hAnsi="Cambria Math" w:cs="Cambria Math"/>
          <w:sz w:val="20"/>
          <w:szCs w:val="20"/>
        </w:rPr>
        <w:t>𝜙</w:t>
      </w:r>
      <w:r>
        <w:rPr>
          <w:sz w:val="20"/>
          <w:szCs w:val="20"/>
        </w:rPr>
        <w:t xml:space="preserve"> &lt; 1 indicates a decreasing extinction probability with increasing taxon age and </w:t>
      </w:r>
      <w:r>
        <w:rPr>
          <w:rFonts w:ascii="Cambria Math" w:hAnsi="Cambria Math" w:cs="Cambria Math"/>
          <w:sz w:val="20"/>
          <w:szCs w:val="20"/>
        </w:rPr>
        <w:t>𝜙</w:t>
      </w:r>
      <w:r>
        <w:rPr>
          <w:sz w:val="20"/>
          <w:szCs w:val="20"/>
        </w:rPr>
        <w:t xml:space="preserve"> &gt; 1 </w:t>
      </w:r>
      <w:r>
        <w:rPr>
          <w:sz w:val="20"/>
          <w:szCs w:val="20"/>
        </w:rPr>
        <w:lastRenderedPageBreak/>
        <w:t xml:space="preserve">indicates an increasing extinction probability with increasing taxon age (no effect if </w:t>
      </w:r>
      <w:r>
        <w:rPr>
          <w:rFonts w:ascii="Cambria Math" w:hAnsi="Cambria Math" w:cs="Cambria Math"/>
          <w:sz w:val="20"/>
          <w:szCs w:val="20"/>
        </w:rPr>
        <w:t>𝜙</w:t>
      </w:r>
      <w:r>
        <w:rPr>
          <w:sz w:val="20"/>
          <w:szCs w:val="20"/>
        </w:rPr>
        <w:t xml:space="preserve"> = 1). We performed 20 independent ADE analyses of randomized datasets before and after the increase in turnover to assess the age selectivity of this taxonomic renewal (</w:t>
      </w:r>
      <w:r>
        <w:rPr>
          <w:i/>
          <w:iCs/>
          <w:sz w:val="20"/>
          <w:szCs w:val="20"/>
        </w:rPr>
        <w:t>SI Appendix,</w:t>
      </w:r>
      <w:r>
        <w:rPr>
          <w:sz w:val="20"/>
          <w:szCs w:val="20"/>
        </w:rPr>
        <w:t xml:space="preserve"> </w:t>
      </w:r>
      <w:r>
        <w:rPr>
          <w:b/>
          <w:bCs/>
          <w:sz w:val="20"/>
          <w:szCs w:val="20"/>
        </w:rPr>
        <w:t xml:space="preserve">Fig. S8-11 </w:t>
      </w:r>
      <w:r>
        <w:rPr>
          <w:sz w:val="20"/>
          <w:szCs w:val="20"/>
        </w:rPr>
        <w:t xml:space="preserve">and </w:t>
      </w:r>
      <w:r>
        <w:rPr>
          <w:i/>
          <w:iCs/>
          <w:sz w:val="20"/>
          <w:szCs w:val="20"/>
        </w:rPr>
        <w:t>Extended Materials and Methods</w:t>
      </w:r>
      <w:r>
        <w:rPr>
          <w:sz w:val="20"/>
          <w:szCs w:val="20"/>
        </w:rPr>
        <w:t>). We monitored parameter convergence with the pymc 5</w:t>
      </w:r>
      <w:r>
        <w:rPr>
          <w:rFonts w:eastAsia="Times New Roman"/>
          <w:sz w:val="20"/>
          <w:szCs w:val="20"/>
        </w:rPr>
        <w:t>.9.2 python library, and parameters were considered convergent if their ESS was above 200.</w:t>
      </w:r>
    </w:p>
    <w:p w14:paraId="177ABEA6" w14:textId="77777777" w:rsidR="00E713B3" w:rsidRDefault="00E713B3">
      <w:pPr>
        <w:pStyle w:val="LO-normal"/>
        <w:spacing w:line="360" w:lineRule="auto"/>
        <w:jc w:val="both"/>
        <w:rPr>
          <w:rFonts w:eastAsia="Times New Roman"/>
          <w:sz w:val="20"/>
          <w:szCs w:val="20"/>
        </w:rPr>
      </w:pPr>
    </w:p>
    <w:p w14:paraId="5AF0AD69" w14:textId="77777777" w:rsidR="00E713B3" w:rsidRDefault="00A945E2">
      <w:pPr>
        <w:pStyle w:val="LO-normal"/>
        <w:spacing w:line="360" w:lineRule="auto"/>
        <w:jc w:val="both"/>
      </w:pPr>
      <w:r>
        <w:rPr>
          <w:b/>
          <w:bCs/>
          <w:sz w:val="20"/>
          <w:szCs w:val="20"/>
        </w:rPr>
        <w:t>Selection of environmental variables.</w:t>
      </w:r>
      <w:r>
        <w:rPr>
          <w:sz w:val="20"/>
          <w:szCs w:val="20"/>
        </w:rPr>
        <w:t xml:space="preserve"> To investigate possible environmental correlates for the changes in SAM diversification dynamics over the Eocene-Oligocene interval, we selected two global (i.e., atmospheric temperature and sea level) and four continental-scale (i.e., Andean uplift, Neotropical plant diversity, forest density and habitat openness) variables (</w:t>
      </w:r>
      <w:r>
        <w:rPr>
          <w:i/>
          <w:iCs/>
          <w:sz w:val="20"/>
          <w:szCs w:val="20"/>
        </w:rPr>
        <w:t>SI Appendix,</w:t>
      </w:r>
      <w:r>
        <w:rPr>
          <w:sz w:val="20"/>
          <w:szCs w:val="20"/>
        </w:rPr>
        <w:t xml:space="preserve"> </w:t>
      </w:r>
      <w:r>
        <w:rPr>
          <w:b/>
          <w:bCs/>
          <w:sz w:val="20"/>
          <w:szCs w:val="20"/>
        </w:rPr>
        <w:t>Table S2</w:t>
      </w:r>
      <w:r>
        <w:rPr>
          <w:sz w:val="20"/>
          <w:szCs w:val="20"/>
        </w:rPr>
        <w:t>). Temperature is known for influencing macroevolutionary processes across several groups, including mammals (65, 86), and sea level has a direct effect on the connectivity of habitats. Even in its early phase, the Andean uplift was evidenced as a major diversification driver for many South American groups (70). Diversity of SAM, in particular herbivorous taxa, can be controlled by plant diversity. Finally, relative Leaf Area Index (proxy for forest density, 72) and patterns of relative abundance of open habitats (35, 42, 87) are both indicators of the relative abundance of grasslands, which has long been regarded as shaping herbivore diversity (36). As highlighted by Weppe et al. (23), it is important to consider regional-scale variables because environmental changes across the Eocene-Oligocene were shown to be regionally heterogeneous (67, 88)</w:t>
      </w:r>
      <w:r>
        <w:t>.</w:t>
      </w:r>
    </w:p>
    <w:p w14:paraId="5E397D71" w14:textId="77777777" w:rsidR="00E713B3" w:rsidRDefault="00E713B3">
      <w:pPr>
        <w:pStyle w:val="Textbody"/>
        <w:spacing w:after="0" w:line="360" w:lineRule="auto"/>
        <w:jc w:val="both"/>
        <w:rPr>
          <w:sz w:val="20"/>
          <w:szCs w:val="20"/>
        </w:rPr>
      </w:pPr>
    </w:p>
    <w:p w14:paraId="5E8E5242" w14:textId="77777777" w:rsidR="00E713B3" w:rsidRDefault="00A945E2">
      <w:pPr>
        <w:pStyle w:val="Textbody"/>
        <w:spacing w:line="360" w:lineRule="auto"/>
        <w:jc w:val="both"/>
      </w:pPr>
      <w:r>
        <w:rPr>
          <w:b/>
          <w:bCs/>
          <w:sz w:val="20"/>
          <w:szCs w:val="20"/>
        </w:rPr>
        <w:t xml:space="preserve">Multivariate Birth-Death (MBD) model. </w:t>
      </w:r>
      <w:r>
        <w:rPr>
          <w:sz w:val="20"/>
          <w:szCs w:val="20"/>
        </w:rPr>
        <w:t xml:space="preserve">We carried out environment-dependent diversification analyses involving the aforementioned variables by running the MBD model included in PyRate (89). </w:t>
      </w:r>
      <w:r>
        <w:rPr>
          <w:rFonts w:eastAsia="Times New Roman"/>
          <w:sz w:val="20"/>
          <w:szCs w:val="20"/>
        </w:rPr>
        <w:t>This model carries out two independent correlations involving a set of environmental covariates and diversification rates (</w:t>
      </w:r>
      <w:r>
        <w:rPr>
          <w:rFonts w:eastAsia="Times New Roman"/>
          <w:i/>
          <w:sz w:val="20"/>
          <w:szCs w:val="20"/>
        </w:rPr>
        <w:t xml:space="preserve">λ </w:t>
      </w:r>
      <w:r>
        <w:rPr>
          <w:rFonts w:eastAsia="Times New Roman"/>
          <w:sz w:val="20"/>
          <w:szCs w:val="20"/>
        </w:rPr>
        <w:t>and</w:t>
      </w:r>
      <w:r>
        <w:rPr>
          <w:rFonts w:eastAsia="Times New Roman"/>
          <w:i/>
          <w:sz w:val="20"/>
          <w:szCs w:val="20"/>
        </w:rPr>
        <w:t xml:space="preserve"> μ) </w:t>
      </w:r>
      <w:r>
        <w:rPr>
          <w:rFonts w:eastAsia="Times New Roman"/>
          <w:sz w:val="20"/>
          <w:szCs w:val="20"/>
        </w:rPr>
        <w:t xml:space="preserve">newly-estimated from empirical </w:t>
      </w:r>
      <w:r>
        <w:rPr>
          <w:rFonts w:eastAsia="Times New Roman"/>
          <w:i/>
          <w:sz w:val="20"/>
          <w:szCs w:val="20"/>
        </w:rPr>
        <w:t>T</w:t>
      </w:r>
      <w:r>
        <w:rPr>
          <w:rFonts w:eastAsia="Times New Roman"/>
          <w:i/>
          <w:sz w:val="20"/>
          <w:szCs w:val="20"/>
          <w:vertAlign w:val="subscript"/>
        </w:rPr>
        <w:t>s</w:t>
      </w:r>
      <w:r>
        <w:rPr>
          <w:rFonts w:eastAsia="Times New Roman"/>
          <w:i/>
          <w:sz w:val="20"/>
          <w:szCs w:val="20"/>
        </w:rPr>
        <w:t xml:space="preserve"> </w:t>
      </w:r>
      <w:r>
        <w:rPr>
          <w:rFonts w:eastAsia="Times New Roman"/>
          <w:sz w:val="20"/>
          <w:szCs w:val="20"/>
        </w:rPr>
        <w:t>and</w:t>
      </w:r>
      <w:r>
        <w:rPr>
          <w:rFonts w:eastAsia="Times New Roman"/>
          <w:i/>
          <w:sz w:val="20"/>
          <w:szCs w:val="20"/>
        </w:rPr>
        <w:t xml:space="preserve"> T</w:t>
      </w:r>
      <w:r>
        <w:rPr>
          <w:rFonts w:eastAsia="Times New Roman"/>
          <w:i/>
          <w:sz w:val="20"/>
          <w:szCs w:val="20"/>
          <w:vertAlign w:val="subscript"/>
        </w:rPr>
        <w:t>e</w:t>
      </w:r>
      <w:r>
        <w:rPr>
          <w:rFonts w:eastAsia="Times New Roman"/>
          <w:sz w:val="20"/>
          <w:szCs w:val="20"/>
        </w:rPr>
        <w:t xml:space="preserve">. Each variable is assigned to two correlation coefficients, one for the correlation with </w:t>
      </w:r>
      <w:r>
        <w:rPr>
          <w:rFonts w:eastAsia="Times New Roman"/>
          <w:i/>
          <w:sz w:val="20"/>
          <w:szCs w:val="20"/>
        </w:rPr>
        <w:t>λ</w:t>
      </w:r>
      <w:r>
        <w:rPr>
          <w:rFonts w:eastAsia="Times New Roman"/>
          <w:sz w:val="20"/>
          <w:szCs w:val="20"/>
        </w:rPr>
        <w:t xml:space="preserve"> (</w:t>
      </w:r>
      <w:r>
        <w:rPr>
          <w:rFonts w:eastAsia="Times New Roman"/>
          <w:i/>
          <w:iCs/>
          <w:sz w:val="20"/>
          <w:szCs w:val="20"/>
        </w:rPr>
        <w:t>G</w:t>
      </w:r>
      <w:r>
        <w:rPr>
          <w:rFonts w:eastAsia="Times New Roman"/>
          <w:i/>
          <w:iCs/>
          <w:sz w:val="20"/>
          <w:szCs w:val="20"/>
          <w:vertAlign w:val="subscript"/>
        </w:rPr>
        <w:t>i,λ</w:t>
      </w:r>
      <w:r>
        <w:rPr>
          <w:rFonts w:eastAsia="Times New Roman"/>
          <w:sz w:val="20"/>
          <w:szCs w:val="20"/>
        </w:rPr>
        <w:t xml:space="preserve">, where </w:t>
      </w:r>
      <w:r>
        <w:rPr>
          <w:rFonts w:eastAsia="Times New Roman"/>
          <w:i/>
          <w:sz w:val="20"/>
          <w:szCs w:val="20"/>
        </w:rPr>
        <w:t>i</w:t>
      </w:r>
      <w:r>
        <w:rPr>
          <w:rFonts w:eastAsia="Times New Roman"/>
          <w:sz w:val="20"/>
          <w:szCs w:val="20"/>
        </w:rPr>
        <w:t xml:space="preserve"> is the index of the variable in the set of covariates) and the other for the correlation with </w:t>
      </w:r>
      <w:r>
        <w:rPr>
          <w:rFonts w:eastAsia="Times New Roman"/>
          <w:i/>
          <w:sz w:val="20"/>
          <w:szCs w:val="20"/>
        </w:rPr>
        <w:t>μ</w:t>
      </w:r>
      <w:r>
        <w:rPr>
          <w:rFonts w:eastAsia="Times New Roman"/>
          <w:sz w:val="20"/>
          <w:szCs w:val="20"/>
        </w:rPr>
        <w:t xml:space="preserve"> (</w:t>
      </w:r>
      <w:r>
        <w:rPr>
          <w:rFonts w:eastAsia="Times New Roman"/>
          <w:i/>
          <w:iCs/>
          <w:sz w:val="20"/>
          <w:szCs w:val="20"/>
        </w:rPr>
        <w:t>G</w:t>
      </w:r>
      <w:r>
        <w:rPr>
          <w:rFonts w:eastAsia="Times New Roman"/>
          <w:i/>
          <w:iCs/>
          <w:sz w:val="20"/>
          <w:szCs w:val="20"/>
          <w:vertAlign w:val="subscript"/>
        </w:rPr>
        <w:t>i,μ</w:t>
      </w:r>
      <w:r>
        <w:rPr>
          <w:rFonts w:eastAsia="Times New Roman"/>
          <w:sz w:val="20"/>
          <w:szCs w:val="20"/>
        </w:rPr>
        <w:t xml:space="preserve">). An MCMC algorithm jointly estimates baseline origination and extinction rates and all the </w:t>
      </w:r>
      <w:r>
        <w:rPr>
          <w:rFonts w:eastAsia="Times New Roman"/>
          <w:i/>
          <w:iCs/>
          <w:sz w:val="20"/>
          <w:szCs w:val="20"/>
        </w:rPr>
        <w:t>G</w:t>
      </w:r>
      <w:r>
        <w:rPr>
          <w:rFonts w:eastAsia="Times New Roman"/>
          <w:i/>
          <w:iCs/>
          <w:sz w:val="20"/>
          <w:szCs w:val="20"/>
          <w:vertAlign w:val="subscript"/>
        </w:rPr>
        <w:t>λ</w:t>
      </w:r>
      <w:r>
        <w:rPr>
          <w:rFonts w:eastAsia="Times New Roman"/>
          <w:sz w:val="20"/>
          <w:szCs w:val="20"/>
        </w:rPr>
        <w:t xml:space="preserve"> and </w:t>
      </w:r>
      <w:r>
        <w:rPr>
          <w:rFonts w:eastAsia="Times New Roman"/>
          <w:i/>
          <w:iCs/>
          <w:sz w:val="20"/>
          <w:szCs w:val="20"/>
        </w:rPr>
        <w:t>G</w:t>
      </w:r>
      <w:r>
        <w:rPr>
          <w:rFonts w:eastAsia="Times New Roman"/>
          <w:i/>
          <w:iCs/>
          <w:sz w:val="20"/>
          <w:szCs w:val="20"/>
          <w:vertAlign w:val="subscript"/>
        </w:rPr>
        <w:t>µ</w:t>
      </w:r>
      <w:r>
        <w:rPr>
          <w:rFonts w:eastAsia="Times New Roman"/>
          <w:sz w:val="20"/>
          <w:szCs w:val="20"/>
        </w:rPr>
        <w:t xml:space="preserve">, while controlling for over-parameterization. Each </w:t>
      </w:r>
      <w:r>
        <w:rPr>
          <w:rFonts w:eastAsia="Times New Roman"/>
          <w:i/>
          <w:iCs/>
          <w:sz w:val="20"/>
          <w:szCs w:val="20"/>
        </w:rPr>
        <w:t>G</w:t>
      </w:r>
      <w:r>
        <w:rPr>
          <w:rFonts w:eastAsia="Times New Roman"/>
          <w:i/>
          <w:iCs/>
          <w:sz w:val="20"/>
          <w:szCs w:val="20"/>
          <w:vertAlign w:val="subscript"/>
        </w:rPr>
        <w:t>λ</w:t>
      </w:r>
      <w:r>
        <w:rPr>
          <w:rFonts w:eastAsia="Times New Roman"/>
          <w:sz w:val="20"/>
          <w:szCs w:val="20"/>
          <w:vertAlign w:val="subscript"/>
        </w:rPr>
        <w:t xml:space="preserve"> </w:t>
      </w:r>
      <w:r>
        <w:rPr>
          <w:rFonts w:eastAsia="Times New Roman"/>
          <w:sz w:val="20"/>
          <w:szCs w:val="20"/>
        </w:rPr>
        <w:t xml:space="preserve">and </w:t>
      </w:r>
      <w:r>
        <w:rPr>
          <w:rFonts w:eastAsia="Times New Roman"/>
          <w:i/>
          <w:iCs/>
          <w:sz w:val="20"/>
          <w:szCs w:val="20"/>
        </w:rPr>
        <w:t>G</w:t>
      </w:r>
      <w:r>
        <w:rPr>
          <w:rFonts w:eastAsia="Times New Roman"/>
          <w:i/>
          <w:iCs/>
          <w:sz w:val="20"/>
          <w:szCs w:val="20"/>
          <w:vertAlign w:val="subscript"/>
        </w:rPr>
        <w:t>µ</w:t>
      </w:r>
      <w:r>
        <w:rPr>
          <w:rFonts w:eastAsia="Times New Roman"/>
          <w:sz w:val="20"/>
          <w:szCs w:val="20"/>
        </w:rPr>
        <w:t xml:space="preserve"> is assigned a shrinkage weight (</w:t>
      </w:r>
      <w:r>
        <w:rPr>
          <w:rFonts w:eastAsia="Times New Roman"/>
          <w:i/>
          <w:iCs/>
          <w:sz w:val="20"/>
          <w:szCs w:val="20"/>
        </w:rPr>
        <w:t>w</w:t>
      </w:r>
      <w:r>
        <w:rPr>
          <w:rFonts w:eastAsia="Times New Roman"/>
          <w:sz w:val="20"/>
          <w:szCs w:val="20"/>
        </w:rPr>
        <w:t>(</w:t>
      </w:r>
      <w:r>
        <w:rPr>
          <w:rFonts w:eastAsia="Times New Roman"/>
          <w:i/>
          <w:iCs/>
          <w:sz w:val="20"/>
          <w:szCs w:val="20"/>
        </w:rPr>
        <w:t>G</w:t>
      </w:r>
      <w:r>
        <w:rPr>
          <w:rFonts w:eastAsia="Times New Roman"/>
          <w:i/>
          <w:iCs/>
          <w:sz w:val="20"/>
          <w:szCs w:val="20"/>
          <w:vertAlign w:val="subscript"/>
        </w:rPr>
        <w:t>λ</w:t>
      </w:r>
      <w:r>
        <w:rPr>
          <w:rFonts w:eastAsia="Times New Roman"/>
          <w:sz w:val="20"/>
          <w:szCs w:val="20"/>
        </w:rPr>
        <w:t xml:space="preserve">) or </w:t>
      </w:r>
      <w:r>
        <w:rPr>
          <w:rFonts w:eastAsia="Times New Roman"/>
          <w:i/>
          <w:iCs/>
          <w:sz w:val="20"/>
          <w:szCs w:val="20"/>
        </w:rPr>
        <w:t>w</w:t>
      </w:r>
      <w:r>
        <w:rPr>
          <w:rFonts w:eastAsia="Times New Roman"/>
          <w:sz w:val="20"/>
          <w:szCs w:val="20"/>
        </w:rPr>
        <w:t>(</w:t>
      </w:r>
      <w:r>
        <w:rPr>
          <w:rFonts w:eastAsia="Times New Roman"/>
          <w:i/>
          <w:iCs/>
          <w:sz w:val="20"/>
          <w:szCs w:val="20"/>
        </w:rPr>
        <w:t>G</w:t>
      </w:r>
      <w:r>
        <w:rPr>
          <w:rFonts w:eastAsia="Times New Roman"/>
          <w:i/>
          <w:iCs/>
          <w:sz w:val="20"/>
          <w:szCs w:val="20"/>
          <w:vertAlign w:val="subscript"/>
        </w:rPr>
        <w:t>µ</w:t>
      </w:r>
      <w:r>
        <w:rPr>
          <w:rFonts w:eastAsia="Times New Roman"/>
          <w:sz w:val="20"/>
          <w:szCs w:val="20"/>
        </w:rPr>
        <w:t xml:space="preserve">)), ranging between 0 and 1, testing the significance of the correlation. A correlation of coefficient </w:t>
      </w:r>
      <w:r>
        <w:rPr>
          <w:rFonts w:eastAsia="Times New Roman"/>
          <w:i/>
          <w:iCs/>
          <w:sz w:val="20"/>
          <w:szCs w:val="20"/>
        </w:rPr>
        <w:t>G</w:t>
      </w:r>
      <w:r>
        <w:rPr>
          <w:rFonts w:eastAsia="Times New Roman"/>
          <w:i/>
          <w:iCs/>
          <w:sz w:val="20"/>
          <w:szCs w:val="20"/>
          <w:vertAlign w:val="subscript"/>
        </w:rPr>
        <w:t>λ,i</w:t>
      </w:r>
      <w:r>
        <w:rPr>
          <w:rFonts w:eastAsia="Times New Roman"/>
          <w:sz w:val="20"/>
          <w:szCs w:val="20"/>
          <w:vertAlign w:val="subscript"/>
        </w:rPr>
        <w:t xml:space="preserve"> </w:t>
      </w:r>
      <w:r>
        <w:rPr>
          <w:rFonts w:eastAsia="Times New Roman"/>
          <w:sz w:val="20"/>
          <w:szCs w:val="20"/>
        </w:rPr>
        <w:t xml:space="preserve">is considered significant if </w:t>
      </w:r>
      <w:r>
        <w:rPr>
          <w:rFonts w:eastAsia="Times New Roman"/>
          <w:i/>
          <w:iCs/>
          <w:sz w:val="20"/>
          <w:szCs w:val="20"/>
        </w:rPr>
        <w:t>w</w:t>
      </w:r>
      <w:r>
        <w:rPr>
          <w:rFonts w:eastAsia="Times New Roman"/>
          <w:sz w:val="20"/>
          <w:szCs w:val="20"/>
        </w:rPr>
        <w:t>(</w:t>
      </w:r>
      <w:r>
        <w:rPr>
          <w:rFonts w:eastAsia="Times New Roman"/>
          <w:i/>
          <w:iCs/>
          <w:sz w:val="20"/>
          <w:szCs w:val="20"/>
        </w:rPr>
        <w:t>G</w:t>
      </w:r>
      <w:r>
        <w:rPr>
          <w:rFonts w:eastAsia="Times New Roman"/>
          <w:i/>
          <w:iCs/>
          <w:sz w:val="20"/>
          <w:szCs w:val="20"/>
          <w:vertAlign w:val="subscript"/>
        </w:rPr>
        <w:t>λ,i</w:t>
      </w:r>
      <w:r>
        <w:rPr>
          <w:rFonts w:eastAsia="Times New Roman"/>
          <w:sz w:val="20"/>
          <w:szCs w:val="20"/>
        </w:rPr>
        <w:t>) &gt; 0.5 and if a sufficiently high proportion (i.e., &gt;90%) of its posterior density does not overlap with 0.</w:t>
      </w:r>
      <w:r>
        <w:rPr>
          <w:sz w:val="20"/>
          <w:szCs w:val="20"/>
        </w:rPr>
        <w:t xml:space="preserve"> </w:t>
      </w:r>
      <w:r>
        <w:rPr>
          <w:rFonts w:eastAsia="Times New Roman"/>
          <w:sz w:val="20"/>
          <w:szCs w:val="20"/>
        </w:rPr>
        <w:t xml:space="preserve">Each set of MBD analyses was run across 10 million iterations, sampling every 10,000. We carried out exponential correlations. Parameter convergence (i.e., ESS &gt; 200) was assessed using the </w:t>
      </w:r>
      <w:r>
        <w:rPr>
          <w:rFonts w:eastAsia="Times New Roman"/>
          <w:i/>
          <w:sz w:val="20"/>
          <w:szCs w:val="20"/>
        </w:rPr>
        <w:t xml:space="preserve">pymc </w:t>
      </w:r>
      <w:r>
        <w:rPr>
          <w:rFonts w:eastAsia="Times New Roman"/>
          <w:sz w:val="20"/>
          <w:szCs w:val="20"/>
        </w:rPr>
        <w:t>5.9.2</w:t>
      </w:r>
      <w:r>
        <w:rPr>
          <w:rFonts w:eastAsia="Times New Roman"/>
          <w:i/>
          <w:sz w:val="20"/>
          <w:szCs w:val="20"/>
        </w:rPr>
        <w:t xml:space="preserve"> </w:t>
      </w:r>
      <w:r>
        <w:rPr>
          <w:rFonts w:eastAsia="Times New Roman"/>
          <w:sz w:val="20"/>
          <w:szCs w:val="20"/>
        </w:rPr>
        <w:t xml:space="preserve">Python library </w:t>
      </w:r>
      <w:bookmarkStart w:id="72" w:name="ZOTERO_ITEM_CSL_CITATION_{&quot;citationID&quot;:&quot;"/>
      <w:r>
        <w:rPr>
          <w:rFonts w:eastAsia="Times New Roman"/>
          <w:sz w:val="20"/>
          <w:szCs w:val="20"/>
        </w:rPr>
        <w:t>(80)</w:t>
      </w:r>
      <w:bookmarkEnd w:id="72"/>
      <w:r>
        <w:t>.</w:t>
      </w:r>
    </w:p>
    <w:p w14:paraId="14F691A2" w14:textId="77777777" w:rsidR="00E713B3" w:rsidRDefault="00A945E2">
      <w:pPr>
        <w:pStyle w:val="LO-normal"/>
        <w:spacing w:line="360" w:lineRule="auto"/>
        <w:jc w:val="both"/>
        <w:rPr>
          <w:rFonts w:eastAsia="Times New Roman" w:cs="Times New Roman"/>
          <w:b/>
          <w:sz w:val="20"/>
          <w:szCs w:val="20"/>
        </w:rPr>
      </w:pPr>
      <w:r>
        <w:rPr>
          <w:rFonts w:eastAsia="Times New Roman" w:cs="Times New Roman"/>
          <w:b/>
          <w:sz w:val="20"/>
          <w:szCs w:val="20"/>
        </w:rPr>
        <w:t>Data, Materials, and Software Availability</w:t>
      </w:r>
    </w:p>
    <w:p w14:paraId="523DBDA8" w14:textId="77777777" w:rsidR="00E713B3" w:rsidRDefault="00A945E2">
      <w:pPr>
        <w:pStyle w:val="LO-normal"/>
        <w:spacing w:line="360" w:lineRule="auto"/>
      </w:pPr>
      <w:r>
        <w:rPr>
          <w:rFonts w:eastAsia="Times New Roman" w:cs="Times New Roman"/>
          <w:sz w:val="20"/>
          <w:szCs w:val="20"/>
        </w:rPr>
        <w:t>All the occurrence and outputs data used in this study are available on a Figshare repository (XXX), and all the data analysis and visualization codes have been deposited in GitHub (</w:t>
      </w:r>
      <w:hyperlink r:id="rId13" w:history="1">
        <w:r>
          <w:rPr>
            <w:rFonts w:eastAsia="Times New Roman" w:cs="Times New Roman"/>
            <w:color w:val="1155CC"/>
            <w:sz w:val="20"/>
            <w:szCs w:val="20"/>
            <w:u w:val="single"/>
          </w:rPr>
          <w:t>https://github.com/Buffan3369/Neotropical_mammals.git</w:t>
        </w:r>
      </w:hyperlink>
      <w:r>
        <w:rPr>
          <w:rFonts w:eastAsia="Times New Roman" w:cs="Times New Roman"/>
          <w:sz w:val="20"/>
          <w:szCs w:val="20"/>
        </w:rPr>
        <w:t xml:space="preserve"> and </w:t>
      </w:r>
      <w:hyperlink r:id="rId14" w:history="1">
        <w:r>
          <w:rPr>
            <w:rFonts w:eastAsia="Times New Roman" w:cs="Times New Roman"/>
            <w:color w:val="1155CC"/>
            <w:sz w:val="20"/>
            <w:szCs w:val="20"/>
            <w:u w:val="single"/>
          </w:rPr>
          <w:t>https://github.com/Alexis-Marion/CorsaiR.git</w:t>
        </w:r>
      </w:hyperlink>
      <w:r>
        <w:rPr>
          <w:rFonts w:eastAsia="Times New Roman" w:cs="Times New Roman"/>
          <w:sz w:val="20"/>
          <w:szCs w:val="20"/>
        </w:rPr>
        <w:t>).</w:t>
      </w:r>
    </w:p>
    <w:p w14:paraId="25A1ACA6" w14:textId="77777777" w:rsidR="00E713B3" w:rsidRDefault="00E713B3">
      <w:pPr>
        <w:pStyle w:val="LO-normal"/>
        <w:spacing w:line="360" w:lineRule="auto"/>
        <w:rPr>
          <w:rFonts w:eastAsia="Times New Roman" w:cs="Times New Roman"/>
          <w:sz w:val="20"/>
          <w:szCs w:val="20"/>
        </w:rPr>
      </w:pPr>
    </w:p>
    <w:p w14:paraId="4669353F" w14:textId="77777777" w:rsidR="00E713B3" w:rsidRDefault="00A945E2">
      <w:pPr>
        <w:pStyle w:val="LO-normal"/>
        <w:spacing w:line="360" w:lineRule="auto"/>
        <w:jc w:val="both"/>
        <w:rPr>
          <w:rFonts w:eastAsia="Times New Roman" w:cs="Times New Roman"/>
          <w:b/>
          <w:sz w:val="20"/>
          <w:szCs w:val="20"/>
        </w:rPr>
      </w:pPr>
      <w:r>
        <w:rPr>
          <w:rFonts w:eastAsia="Times New Roman" w:cs="Times New Roman"/>
          <w:b/>
          <w:sz w:val="20"/>
          <w:szCs w:val="20"/>
        </w:rPr>
        <w:lastRenderedPageBreak/>
        <w:t>Acknowledgements</w:t>
      </w:r>
    </w:p>
    <w:p w14:paraId="4D2C7CAA" w14:textId="77777777" w:rsidR="00E713B3" w:rsidRDefault="00A945E2">
      <w:pPr>
        <w:pStyle w:val="LO-normal"/>
        <w:spacing w:line="360" w:lineRule="auto"/>
        <w:jc w:val="both"/>
      </w:pPr>
      <w:r>
        <w:rPr>
          <w:rFonts w:eastAsia="Times New Roman" w:cs="Times New Roman"/>
          <w:sz w:val="20"/>
          <w:szCs w:val="20"/>
        </w:rPr>
        <w:t xml:space="preserve">We are grateful to all the people who collected and entered the data we used in The Paleobiology Database. Moreover, we thank Chris Scotese (Northwestern Univ., Evanston, USA) and Ignacio Quintero (IBENS, France) for their data sharing. Also, we thank Miranta Kouvari (Imp. College of London, UK) for sharing her Master’s thesis discussions on the South-American eutherian mammal fossil record, especially to study about the emergence of the latitudinal biodiversity gradient at the scale of the continent; Alexis F.P. Marion (ISEM, France) for coding collaborations and thoughtful remarks; and all members of the </w:t>
      </w:r>
      <w:r>
        <w:rPr>
          <w:rFonts w:eastAsia="Times New Roman" w:cs="Times New Roman"/>
          <w:i/>
          <w:sz w:val="20"/>
          <w:szCs w:val="20"/>
        </w:rPr>
        <w:t xml:space="preserve">Phylogénie et Évolution Moléculaire </w:t>
      </w:r>
      <w:r>
        <w:rPr>
          <w:rFonts w:eastAsia="Times New Roman" w:cs="Times New Roman"/>
          <w:sz w:val="20"/>
          <w:szCs w:val="20"/>
        </w:rPr>
        <w:t xml:space="preserve">and </w:t>
      </w:r>
      <w:r>
        <w:rPr>
          <w:rFonts w:eastAsia="Times New Roman" w:cs="Times New Roman"/>
          <w:i/>
          <w:sz w:val="20"/>
          <w:szCs w:val="20"/>
        </w:rPr>
        <w:t xml:space="preserve">Paléontologie </w:t>
      </w:r>
      <w:r>
        <w:rPr>
          <w:rFonts w:eastAsia="Times New Roman" w:cs="Times New Roman"/>
          <w:sz w:val="20"/>
          <w:szCs w:val="20"/>
        </w:rPr>
        <w:t xml:space="preserve">teams at ISEM for their useful inputs and feedback on the present work. </w:t>
      </w:r>
      <w:r>
        <w:rPr>
          <w:sz w:val="20"/>
          <w:szCs w:val="20"/>
        </w:rPr>
        <w:t xml:space="preserve">This research was supported by the French </w:t>
      </w:r>
      <w:r>
        <w:rPr>
          <w:i/>
          <w:sz w:val="20"/>
          <w:szCs w:val="20"/>
        </w:rPr>
        <w:t>Agence Nationale de la Recherche</w:t>
      </w:r>
      <w:r>
        <w:rPr>
          <w:sz w:val="20"/>
          <w:szCs w:val="20"/>
        </w:rPr>
        <w:t xml:space="preserve"> (ANR) in the framework of the LabEx CEBA (ANR-10-LABX-25-01; strategic project EMERGENCE). </w:t>
      </w:r>
      <w:r>
        <w:rPr>
          <w:rFonts w:eastAsia="Times New Roman" w:cs="Times New Roman"/>
          <w:sz w:val="20"/>
          <w:szCs w:val="20"/>
        </w:rPr>
        <w:t xml:space="preserve">L.B was funded by a grant offered by the </w:t>
      </w:r>
      <w:r>
        <w:rPr>
          <w:rFonts w:eastAsia="Times New Roman" w:cs="Times New Roman"/>
          <w:i/>
          <w:sz w:val="20"/>
          <w:szCs w:val="20"/>
        </w:rPr>
        <w:t>École Normale Supérieure de Lyon</w:t>
      </w:r>
      <w:r>
        <w:rPr>
          <w:rFonts w:eastAsia="Times New Roman" w:cs="Times New Roman"/>
          <w:sz w:val="20"/>
          <w:szCs w:val="20"/>
        </w:rPr>
        <w:t xml:space="preserve">. This is Paleobiology Database publication no. </w:t>
      </w:r>
      <w:r>
        <w:rPr>
          <w:rFonts w:eastAsia="Times New Roman" w:cs="Times New Roman"/>
          <w:b/>
          <w:bCs/>
          <w:sz w:val="20"/>
          <w:szCs w:val="20"/>
        </w:rPr>
        <w:t xml:space="preserve">XXX </w:t>
      </w:r>
      <w:r>
        <w:rPr>
          <w:rFonts w:eastAsia="Times New Roman" w:cs="Times New Roman"/>
          <w:sz w:val="20"/>
          <w:szCs w:val="20"/>
        </w:rPr>
        <w:t xml:space="preserve">and ISEM-Sud article no. </w:t>
      </w:r>
      <w:r>
        <w:rPr>
          <w:rFonts w:eastAsia="Times New Roman" w:cs="Times New Roman"/>
          <w:b/>
          <w:bCs/>
          <w:sz w:val="20"/>
          <w:szCs w:val="20"/>
        </w:rPr>
        <w:t>202X-XXX</w:t>
      </w:r>
      <w:r>
        <w:rPr>
          <w:rFonts w:eastAsia="Times New Roman" w:cs="Times New Roman"/>
          <w:sz w:val="20"/>
          <w:szCs w:val="20"/>
        </w:rPr>
        <w:t>.</w:t>
      </w:r>
    </w:p>
    <w:p w14:paraId="3EB76A3D" w14:textId="77777777" w:rsidR="00E713B3" w:rsidRDefault="00A945E2">
      <w:pPr>
        <w:pStyle w:val="LO-normal"/>
        <w:pageBreakBefore/>
        <w:spacing w:line="360" w:lineRule="auto"/>
        <w:jc w:val="both"/>
        <w:rPr>
          <w:rFonts w:eastAsia="Times New Roman" w:cs="Times New Roman"/>
          <w:b/>
          <w:sz w:val="20"/>
          <w:szCs w:val="20"/>
        </w:rPr>
      </w:pPr>
      <w:r>
        <w:rPr>
          <w:rFonts w:eastAsia="Times New Roman" w:cs="Times New Roman"/>
          <w:b/>
          <w:sz w:val="20"/>
          <w:szCs w:val="20"/>
        </w:rPr>
        <w:lastRenderedPageBreak/>
        <w:t>References</w:t>
      </w:r>
    </w:p>
    <w:p w14:paraId="1D736FE4" w14:textId="77777777" w:rsidR="00E713B3" w:rsidRDefault="00A945E2">
      <w:pPr>
        <w:pStyle w:val="Bibliography1"/>
        <w:rPr>
          <w:sz w:val="18"/>
          <w:szCs w:val="18"/>
        </w:rPr>
      </w:pPr>
      <w:r>
        <w:rPr>
          <w:sz w:val="18"/>
          <w:szCs w:val="18"/>
        </w:rPr>
        <w:t xml:space="preserve">1. </w:t>
      </w:r>
      <w:r>
        <w:rPr>
          <w:sz w:val="18"/>
          <w:szCs w:val="18"/>
        </w:rPr>
        <w:tab/>
        <w:t xml:space="preserve">M. R. Willig, D. M. Kaufman, R. D. Stevens, Latitudinal Gradients of Biodiversity: Pattern, Process, Scale, and Synthesis. </w:t>
      </w:r>
      <w:r>
        <w:rPr>
          <w:i/>
          <w:sz w:val="18"/>
          <w:szCs w:val="18"/>
        </w:rPr>
        <w:t>Annu. Rev. Ecol. Evol. Syst.</w:t>
      </w:r>
      <w:r>
        <w:rPr>
          <w:sz w:val="18"/>
          <w:szCs w:val="18"/>
        </w:rPr>
        <w:t xml:space="preserve"> </w:t>
      </w:r>
      <w:r>
        <w:rPr>
          <w:b/>
          <w:sz w:val="18"/>
          <w:szCs w:val="18"/>
        </w:rPr>
        <w:t>34</w:t>
      </w:r>
      <w:r>
        <w:rPr>
          <w:sz w:val="18"/>
          <w:szCs w:val="18"/>
        </w:rPr>
        <w:t>, 273–309 (2003).</w:t>
      </w:r>
    </w:p>
    <w:p w14:paraId="70984D79" w14:textId="77777777" w:rsidR="00E713B3" w:rsidRDefault="00A945E2">
      <w:pPr>
        <w:pStyle w:val="Bibliography1"/>
        <w:rPr>
          <w:sz w:val="18"/>
          <w:szCs w:val="18"/>
        </w:rPr>
      </w:pPr>
      <w:r>
        <w:rPr>
          <w:sz w:val="18"/>
          <w:szCs w:val="18"/>
        </w:rPr>
        <w:t xml:space="preserve">2. </w:t>
      </w:r>
      <w:r>
        <w:rPr>
          <w:sz w:val="18"/>
          <w:szCs w:val="18"/>
        </w:rPr>
        <w:tab/>
        <w:t xml:space="preserve">C. R. Scotese, An Atlas of Phanerozoic Paleogeographic Maps: The Seas Come In and the Seas Go Out. </w:t>
      </w:r>
      <w:r>
        <w:rPr>
          <w:i/>
          <w:sz w:val="18"/>
          <w:szCs w:val="18"/>
        </w:rPr>
        <w:t>Annu. Rev. Earth Planet. Sci.</w:t>
      </w:r>
      <w:r>
        <w:rPr>
          <w:sz w:val="18"/>
          <w:szCs w:val="18"/>
        </w:rPr>
        <w:t xml:space="preserve"> </w:t>
      </w:r>
      <w:r>
        <w:rPr>
          <w:b/>
          <w:sz w:val="18"/>
          <w:szCs w:val="18"/>
        </w:rPr>
        <w:t>49</w:t>
      </w:r>
      <w:r>
        <w:rPr>
          <w:sz w:val="18"/>
          <w:szCs w:val="18"/>
        </w:rPr>
        <w:t>, 679–728 (2021).</w:t>
      </w:r>
    </w:p>
    <w:p w14:paraId="1DE11E62" w14:textId="77777777" w:rsidR="00E713B3" w:rsidRDefault="00A945E2">
      <w:pPr>
        <w:pStyle w:val="Bibliography1"/>
        <w:rPr>
          <w:sz w:val="18"/>
          <w:szCs w:val="18"/>
        </w:rPr>
      </w:pPr>
      <w:r>
        <w:rPr>
          <w:sz w:val="18"/>
          <w:szCs w:val="18"/>
        </w:rPr>
        <w:t xml:space="preserve">3. </w:t>
      </w:r>
      <w:r>
        <w:rPr>
          <w:sz w:val="18"/>
          <w:szCs w:val="18"/>
        </w:rPr>
        <w:tab/>
        <w:t xml:space="preserve">F. J. Goin, M. O. Woodburne, A. N. Zimicz, G. M. Martin, L. Chornogubsky, </w:t>
      </w:r>
      <w:r>
        <w:rPr>
          <w:i/>
          <w:sz w:val="18"/>
          <w:szCs w:val="18"/>
        </w:rPr>
        <w:t>A brief history of South American Metatherians: evolutionary contexts and intercontinental dispersals</w:t>
      </w:r>
      <w:r>
        <w:rPr>
          <w:sz w:val="18"/>
          <w:szCs w:val="18"/>
        </w:rPr>
        <w:t>, Springer Dordrecht (2016).</w:t>
      </w:r>
    </w:p>
    <w:p w14:paraId="60576027" w14:textId="77777777" w:rsidR="00E713B3" w:rsidRDefault="00A945E2">
      <w:pPr>
        <w:pStyle w:val="Bibliography1"/>
        <w:rPr>
          <w:sz w:val="18"/>
          <w:szCs w:val="18"/>
        </w:rPr>
      </w:pPr>
      <w:r w:rsidRPr="009A7FD1">
        <w:rPr>
          <w:sz w:val="18"/>
          <w:szCs w:val="18"/>
          <w:lang w:val="fr-FR"/>
        </w:rPr>
        <w:t xml:space="preserve">4. </w:t>
      </w:r>
      <w:r w:rsidRPr="009A7FD1">
        <w:rPr>
          <w:sz w:val="18"/>
          <w:szCs w:val="18"/>
          <w:lang w:val="fr-FR"/>
        </w:rPr>
        <w:tab/>
        <w:t xml:space="preserve">M. Boivin, L. Marivaux, P.-O. Antoine, L’apport du registre paléogène d’Amazonie sur la diversification initiale des Caviomorpha (Hystricognathi, Rodentia): implications phylogénétiques, macroévolutives et paléobiogéographiques. </w:t>
      </w:r>
      <w:r>
        <w:rPr>
          <w:i/>
          <w:sz w:val="18"/>
          <w:szCs w:val="18"/>
        </w:rPr>
        <w:t>Geodiversitas</w:t>
      </w:r>
      <w:r>
        <w:rPr>
          <w:sz w:val="18"/>
          <w:szCs w:val="18"/>
        </w:rPr>
        <w:t xml:space="preserve"> </w:t>
      </w:r>
      <w:r>
        <w:rPr>
          <w:b/>
          <w:sz w:val="18"/>
          <w:szCs w:val="18"/>
        </w:rPr>
        <w:t>41</w:t>
      </w:r>
      <w:r>
        <w:rPr>
          <w:sz w:val="18"/>
          <w:szCs w:val="18"/>
        </w:rPr>
        <w:t>, 143–245 (2019).</w:t>
      </w:r>
    </w:p>
    <w:p w14:paraId="1310AE1C" w14:textId="77777777" w:rsidR="00E713B3" w:rsidRDefault="00A945E2">
      <w:pPr>
        <w:pStyle w:val="Bibliography1"/>
        <w:rPr>
          <w:sz w:val="18"/>
          <w:szCs w:val="18"/>
        </w:rPr>
      </w:pPr>
      <w:r>
        <w:rPr>
          <w:sz w:val="18"/>
          <w:szCs w:val="18"/>
        </w:rPr>
        <w:t xml:space="preserve">5. </w:t>
      </w:r>
      <w:r>
        <w:rPr>
          <w:sz w:val="18"/>
          <w:szCs w:val="18"/>
        </w:rPr>
        <w:tab/>
        <w:t xml:space="preserve">D. A. Croft, J. N. Gelfo, G. M. López, Splendid Innovation: The Extinct South American Native Ungulates. </w:t>
      </w:r>
      <w:r>
        <w:rPr>
          <w:i/>
          <w:sz w:val="18"/>
          <w:szCs w:val="18"/>
        </w:rPr>
        <w:t>Annu. Rev. Earth Planet. Sci.</w:t>
      </w:r>
      <w:r>
        <w:rPr>
          <w:sz w:val="18"/>
          <w:szCs w:val="18"/>
        </w:rPr>
        <w:t xml:space="preserve"> </w:t>
      </w:r>
      <w:r>
        <w:rPr>
          <w:b/>
          <w:sz w:val="18"/>
          <w:szCs w:val="18"/>
        </w:rPr>
        <w:t>48</w:t>
      </w:r>
      <w:r>
        <w:rPr>
          <w:sz w:val="18"/>
          <w:szCs w:val="18"/>
        </w:rPr>
        <w:t>, 259–290 (2020).</w:t>
      </w:r>
    </w:p>
    <w:p w14:paraId="01F417E8" w14:textId="77777777" w:rsidR="00E713B3" w:rsidRDefault="00A945E2">
      <w:pPr>
        <w:pStyle w:val="Bibliography1"/>
        <w:rPr>
          <w:sz w:val="18"/>
          <w:szCs w:val="18"/>
        </w:rPr>
      </w:pPr>
      <w:r>
        <w:rPr>
          <w:sz w:val="18"/>
          <w:szCs w:val="18"/>
        </w:rPr>
        <w:t xml:space="preserve">6. </w:t>
      </w:r>
      <w:r>
        <w:rPr>
          <w:sz w:val="18"/>
          <w:szCs w:val="18"/>
        </w:rPr>
        <w:tab/>
        <w:t xml:space="preserve">R. M. D. Beck, D. de Vries, M. C. Janiak, I. B. Goodhead, J. P. Boubli, Total evidence phylogeny of platyrrhine primates and a comparison of undated and tip-dating approaches. </w:t>
      </w:r>
      <w:r>
        <w:rPr>
          <w:i/>
          <w:sz w:val="18"/>
          <w:szCs w:val="18"/>
        </w:rPr>
        <w:t>J. Hum. Evol.</w:t>
      </w:r>
      <w:r>
        <w:rPr>
          <w:sz w:val="18"/>
          <w:szCs w:val="18"/>
        </w:rPr>
        <w:t xml:space="preserve"> </w:t>
      </w:r>
      <w:r>
        <w:rPr>
          <w:b/>
          <w:sz w:val="18"/>
          <w:szCs w:val="18"/>
        </w:rPr>
        <w:t>174</w:t>
      </w:r>
      <w:r>
        <w:rPr>
          <w:sz w:val="18"/>
          <w:szCs w:val="18"/>
        </w:rPr>
        <w:t>, 103293 (2023).</w:t>
      </w:r>
    </w:p>
    <w:p w14:paraId="0C45C772" w14:textId="77777777" w:rsidR="00E713B3" w:rsidRDefault="00A945E2">
      <w:pPr>
        <w:pStyle w:val="Bibliography1"/>
        <w:rPr>
          <w:sz w:val="18"/>
          <w:szCs w:val="18"/>
        </w:rPr>
      </w:pPr>
      <w:r>
        <w:rPr>
          <w:sz w:val="18"/>
          <w:szCs w:val="18"/>
        </w:rPr>
        <w:t xml:space="preserve">7. </w:t>
      </w:r>
      <w:r>
        <w:rPr>
          <w:sz w:val="18"/>
          <w:szCs w:val="18"/>
        </w:rPr>
        <w:tab/>
        <w:t xml:space="preserve">J. V. Tejada, </w:t>
      </w:r>
      <w:r>
        <w:rPr>
          <w:i/>
          <w:sz w:val="18"/>
          <w:szCs w:val="18"/>
        </w:rPr>
        <w:t>et al.</w:t>
      </w:r>
      <w:r>
        <w:rPr>
          <w:sz w:val="18"/>
          <w:szCs w:val="18"/>
        </w:rPr>
        <w:t xml:space="preserve">, Bayesian total-evidence dating revisits sloth phylogeny and biogeography: a cautionary tale on morphological clock analyses. </w:t>
      </w:r>
      <w:r>
        <w:rPr>
          <w:i/>
          <w:sz w:val="18"/>
          <w:szCs w:val="18"/>
        </w:rPr>
        <w:t>Syst. Biol.</w:t>
      </w:r>
      <w:r>
        <w:rPr>
          <w:sz w:val="18"/>
          <w:szCs w:val="18"/>
        </w:rPr>
        <w:t xml:space="preserve"> syad069 (2023). https://doi.org/10.1093/sysbio/syad069.</w:t>
      </w:r>
    </w:p>
    <w:p w14:paraId="6C0121AD" w14:textId="77777777" w:rsidR="00E713B3" w:rsidRDefault="00A945E2">
      <w:pPr>
        <w:pStyle w:val="Bibliography1"/>
        <w:rPr>
          <w:sz w:val="18"/>
          <w:szCs w:val="18"/>
        </w:rPr>
      </w:pPr>
      <w:r>
        <w:rPr>
          <w:sz w:val="18"/>
          <w:szCs w:val="18"/>
        </w:rPr>
        <w:t xml:space="preserve">8. </w:t>
      </w:r>
      <w:r>
        <w:rPr>
          <w:sz w:val="18"/>
          <w:szCs w:val="18"/>
        </w:rPr>
        <w:tab/>
        <w:t xml:space="preserve">G. G. Simpson, </w:t>
      </w:r>
      <w:r>
        <w:rPr>
          <w:i/>
          <w:sz w:val="18"/>
          <w:szCs w:val="18"/>
        </w:rPr>
        <w:t>Splendid isolation : the curious history of South American mammals</w:t>
      </w:r>
      <w:r>
        <w:rPr>
          <w:sz w:val="18"/>
          <w:szCs w:val="18"/>
        </w:rPr>
        <w:t>, Yale University Press, New Haven (1980).</w:t>
      </w:r>
    </w:p>
    <w:p w14:paraId="0275E2B4" w14:textId="77777777" w:rsidR="00E713B3" w:rsidRDefault="00A945E2">
      <w:pPr>
        <w:pStyle w:val="Bibliography1"/>
        <w:rPr>
          <w:sz w:val="18"/>
          <w:szCs w:val="18"/>
        </w:rPr>
      </w:pPr>
      <w:r>
        <w:rPr>
          <w:sz w:val="18"/>
          <w:szCs w:val="18"/>
        </w:rPr>
        <w:t xml:space="preserve">9. </w:t>
      </w:r>
      <w:r>
        <w:rPr>
          <w:sz w:val="18"/>
          <w:szCs w:val="18"/>
        </w:rPr>
        <w:tab/>
        <w:t xml:space="preserve">D. A. Croft, J. J. Flynn, A. R. Wyss, The Tinguiririca Fauna of Chile and the early stages of “modernization” of South American mammal faunas. </w:t>
      </w:r>
      <w:r>
        <w:rPr>
          <w:i/>
          <w:sz w:val="18"/>
          <w:szCs w:val="18"/>
        </w:rPr>
        <w:t>Arq. Mus. Nac. Rio Jan.</w:t>
      </w:r>
      <w:r>
        <w:rPr>
          <w:sz w:val="18"/>
          <w:szCs w:val="18"/>
        </w:rPr>
        <w:t xml:space="preserve"> </w:t>
      </w:r>
      <w:r>
        <w:rPr>
          <w:b/>
          <w:sz w:val="18"/>
          <w:szCs w:val="18"/>
        </w:rPr>
        <w:t>66</w:t>
      </w:r>
      <w:r>
        <w:rPr>
          <w:sz w:val="18"/>
          <w:szCs w:val="18"/>
        </w:rPr>
        <w:t>, 191–211 (2008).</w:t>
      </w:r>
    </w:p>
    <w:p w14:paraId="7F86B721" w14:textId="77777777" w:rsidR="00E713B3" w:rsidRDefault="00A945E2">
      <w:pPr>
        <w:pStyle w:val="Bibliography1"/>
        <w:rPr>
          <w:sz w:val="18"/>
          <w:szCs w:val="18"/>
        </w:rPr>
      </w:pPr>
      <w:r>
        <w:rPr>
          <w:sz w:val="18"/>
          <w:szCs w:val="18"/>
        </w:rPr>
        <w:t xml:space="preserve">10. </w:t>
      </w:r>
      <w:r>
        <w:rPr>
          <w:sz w:val="18"/>
          <w:szCs w:val="18"/>
        </w:rPr>
        <w:tab/>
        <w:t xml:space="preserve">P.-O. Antoine, </w:t>
      </w:r>
      <w:r>
        <w:rPr>
          <w:i/>
          <w:sz w:val="18"/>
          <w:szCs w:val="18"/>
        </w:rPr>
        <w:t>et al.</w:t>
      </w:r>
      <w:r>
        <w:rPr>
          <w:sz w:val="18"/>
          <w:szCs w:val="18"/>
        </w:rPr>
        <w:t xml:space="preserve">, Middle Eocene rodents from Peruvian Amazonia reveal the pattern and timing of caviomorph origins and biogeography. </w:t>
      </w:r>
      <w:r>
        <w:rPr>
          <w:i/>
          <w:sz w:val="18"/>
          <w:szCs w:val="18"/>
        </w:rPr>
        <w:t>Proc. R. Soc. B Biol. Sci.</w:t>
      </w:r>
      <w:r>
        <w:rPr>
          <w:sz w:val="18"/>
          <w:szCs w:val="18"/>
        </w:rPr>
        <w:t xml:space="preserve"> </w:t>
      </w:r>
      <w:r>
        <w:rPr>
          <w:b/>
          <w:sz w:val="18"/>
          <w:szCs w:val="18"/>
        </w:rPr>
        <w:t>279</w:t>
      </w:r>
      <w:r>
        <w:rPr>
          <w:sz w:val="18"/>
          <w:szCs w:val="18"/>
        </w:rPr>
        <w:t>, 1319–1326 (2011).</w:t>
      </w:r>
    </w:p>
    <w:p w14:paraId="6E2C5F7B" w14:textId="77777777" w:rsidR="00E713B3" w:rsidRDefault="00A945E2">
      <w:pPr>
        <w:pStyle w:val="Bibliography1"/>
        <w:rPr>
          <w:sz w:val="18"/>
          <w:szCs w:val="18"/>
        </w:rPr>
      </w:pPr>
      <w:r>
        <w:rPr>
          <w:sz w:val="18"/>
          <w:szCs w:val="18"/>
        </w:rPr>
        <w:t xml:space="preserve">11. </w:t>
      </w:r>
      <w:r>
        <w:rPr>
          <w:sz w:val="18"/>
          <w:szCs w:val="18"/>
        </w:rPr>
        <w:tab/>
        <w:t xml:space="preserve">M. Bond, </w:t>
      </w:r>
      <w:r>
        <w:rPr>
          <w:i/>
          <w:sz w:val="18"/>
          <w:szCs w:val="18"/>
        </w:rPr>
        <w:t>et al.</w:t>
      </w:r>
      <w:r>
        <w:rPr>
          <w:sz w:val="18"/>
          <w:szCs w:val="18"/>
        </w:rPr>
        <w:t xml:space="preserve">, Eocene primates of South America and the African origins of New World monkeys. </w:t>
      </w:r>
      <w:r>
        <w:rPr>
          <w:i/>
          <w:sz w:val="18"/>
          <w:szCs w:val="18"/>
        </w:rPr>
        <w:t>Nature</w:t>
      </w:r>
      <w:r>
        <w:rPr>
          <w:sz w:val="18"/>
          <w:szCs w:val="18"/>
        </w:rPr>
        <w:t xml:space="preserve"> </w:t>
      </w:r>
      <w:r>
        <w:rPr>
          <w:b/>
          <w:sz w:val="18"/>
          <w:szCs w:val="18"/>
        </w:rPr>
        <w:t>520</w:t>
      </w:r>
      <w:r>
        <w:rPr>
          <w:sz w:val="18"/>
          <w:szCs w:val="18"/>
        </w:rPr>
        <w:t>, 538–541 (2015).</w:t>
      </w:r>
    </w:p>
    <w:p w14:paraId="3757D138" w14:textId="77777777" w:rsidR="00E713B3" w:rsidRDefault="00A945E2">
      <w:pPr>
        <w:pStyle w:val="Bibliography1"/>
        <w:rPr>
          <w:sz w:val="18"/>
          <w:szCs w:val="18"/>
        </w:rPr>
      </w:pPr>
      <w:r>
        <w:rPr>
          <w:sz w:val="18"/>
          <w:szCs w:val="18"/>
        </w:rPr>
        <w:t xml:space="preserve">12. </w:t>
      </w:r>
      <w:r>
        <w:rPr>
          <w:sz w:val="18"/>
          <w:szCs w:val="18"/>
        </w:rPr>
        <w:tab/>
        <w:t xml:space="preserve">L. Marivaux, </w:t>
      </w:r>
      <w:r>
        <w:rPr>
          <w:i/>
          <w:sz w:val="18"/>
          <w:szCs w:val="18"/>
        </w:rPr>
        <w:t>et al.</w:t>
      </w:r>
      <w:r>
        <w:rPr>
          <w:sz w:val="18"/>
          <w:szCs w:val="18"/>
        </w:rPr>
        <w:t xml:space="preserve">, An eosimiid primate of South Asian affinities in the Paleogene of Western Amazonia and the origin of New World monkeys. </w:t>
      </w:r>
      <w:r>
        <w:rPr>
          <w:i/>
          <w:sz w:val="18"/>
          <w:szCs w:val="18"/>
        </w:rPr>
        <w:t>Proc. Natl. Acad. Sci.</w:t>
      </w:r>
      <w:r>
        <w:rPr>
          <w:sz w:val="18"/>
          <w:szCs w:val="18"/>
        </w:rPr>
        <w:t xml:space="preserve"> </w:t>
      </w:r>
      <w:r>
        <w:rPr>
          <w:b/>
          <w:sz w:val="18"/>
          <w:szCs w:val="18"/>
        </w:rPr>
        <w:t>120</w:t>
      </w:r>
      <w:r>
        <w:rPr>
          <w:sz w:val="18"/>
          <w:szCs w:val="18"/>
        </w:rPr>
        <w:t>, e2301338120 (2023).</w:t>
      </w:r>
    </w:p>
    <w:p w14:paraId="3F021B99" w14:textId="77777777" w:rsidR="00E713B3" w:rsidRDefault="00A945E2">
      <w:pPr>
        <w:pStyle w:val="Bibliography1"/>
        <w:rPr>
          <w:sz w:val="18"/>
          <w:szCs w:val="18"/>
        </w:rPr>
      </w:pPr>
      <w:r>
        <w:rPr>
          <w:sz w:val="18"/>
          <w:szCs w:val="18"/>
        </w:rPr>
        <w:t xml:space="preserve">13. </w:t>
      </w:r>
      <w:r>
        <w:rPr>
          <w:sz w:val="18"/>
          <w:szCs w:val="18"/>
        </w:rPr>
        <w:tab/>
        <w:t xml:space="preserve">C. Montes, </w:t>
      </w:r>
      <w:r>
        <w:rPr>
          <w:i/>
          <w:sz w:val="18"/>
          <w:szCs w:val="18"/>
        </w:rPr>
        <w:t>et al.</w:t>
      </w:r>
      <w:r>
        <w:rPr>
          <w:sz w:val="18"/>
          <w:szCs w:val="18"/>
        </w:rPr>
        <w:t xml:space="preserve">, Middle Miocene closure of the Central American Seaway. </w:t>
      </w:r>
      <w:r>
        <w:rPr>
          <w:i/>
          <w:sz w:val="18"/>
          <w:szCs w:val="18"/>
        </w:rPr>
        <w:t>Science</w:t>
      </w:r>
      <w:r>
        <w:rPr>
          <w:sz w:val="18"/>
          <w:szCs w:val="18"/>
        </w:rPr>
        <w:t xml:space="preserve"> </w:t>
      </w:r>
      <w:r>
        <w:rPr>
          <w:b/>
          <w:sz w:val="18"/>
          <w:szCs w:val="18"/>
        </w:rPr>
        <w:t>348</w:t>
      </w:r>
      <w:r>
        <w:rPr>
          <w:sz w:val="18"/>
          <w:szCs w:val="18"/>
        </w:rPr>
        <w:t>, 226–229 (2015).</w:t>
      </w:r>
    </w:p>
    <w:p w14:paraId="4EE996A5" w14:textId="77777777" w:rsidR="00E713B3" w:rsidRDefault="00A945E2">
      <w:pPr>
        <w:pStyle w:val="Bibliography1"/>
        <w:rPr>
          <w:sz w:val="18"/>
          <w:szCs w:val="18"/>
        </w:rPr>
      </w:pPr>
      <w:r>
        <w:rPr>
          <w:sz w:val="18"/>
          <w:szCs w:val="18"/>
        </w:rPr>
        <w:t xml:space="preserve">14. </w:t>
      </w:r>
      <w:r>
        <w:rPr>
          <w:sz w:val="18"/>
          <w:szCs w:val="18"/>
        </w:rPr>
        <w:tab/>
        <w:t xml:space="preserve">L. G. Marshall, Land Mammals and the Great American Interchange. </w:t>
      </w:r>
      <w:r>
        <w:rPr>
          <w:i/>
          <w:sz w:val="18"/>
          <w:szCs w:val="18"/>
        </w:rPr>
        <w:t>Am. Sci.</w:t>
      </w:r>
      <w:r>
        <w:rPr>
          <w:sz w:val="18"/>
          <w:szCs w:val="18"/>
        </w:rPr>
        <w:t xml:space="preserve"> </w:t>
      </w:r>
      <w:r>
        <w:rPr>
          <w:b/>
          <w:sz w:val="18"/>
          <w:szCs w:val="18"/>
        </w:rPr>
        <w:t>76</w:t>
      </w:r>
      <w:r>
        <w:rPr>
          <w:sz w:val="18"/>
          <w:szCs w:val="18"/>
        </w:rPr>
        <w:t>, 380–388 (1988).</w:t>
      </w:r>
    </w:p>
    <w:p w14:paraId="72451E84" w14:textId="77777777" w:rsidR="00E713B3" w:rsidRDefault="00A945E2">
      <w:pPr>
        <w:pStyle w:val="Bibliography1"/>
        <w:rPr>
          <w:sz w:val="18"/>
          <w:szCs w:val="18"/>
        </w:rPr>
      </w:pPr>
      <w:r>
        <w:rPr>
          <w:sz w:val="18"/>
          <w:szCs w:val="18"/>
        </w:rPr>
        <w:t xml:space="preserve">15. </w:t>
      </w:r>
      <w:r>
        <w:rPr>
          <w:sz w:val="18"/>
          <w:szCs w:val="18"/>
        </w:rPr>
        <w:tab/>
        <w:t xml:space="preserve">H. K. Coxall, P. N. Pearson, “The Eocene–Oligocene Transition” in </w:t>
      </w:r>
      <w:r>
        <w:rPr>
          <w:i/>
          <w:sz w:val="18"/>
          <w:szCs w:val="18"/>
        </w:rPr>
        <w:t>Deep-Time Perspectives on Climate Change: Marrying the Signal from Computer Models and Biological Proxies</w:t>
      </w:r>
      <w:r>
        <w:rPr>
          <w:sz w:val="18"/>
          <w:szCs w:val="18"/>
        </w:rPr>
        <w:t>, M. Williams, A. M. Haywood, F. J. Gregory, D. N. Schmidt, Eds. (Geological Society of London, 2007), p. 0.</w:t>
      </w:r>
    </w:p>
    <w:p w14:paraId="60B0A157" w14:textId="77777777" w:rsidR="00E713B3" w:rsidRDefault="00A945E2">
      <w:pPr>
        <w:pStyle w:val="Bibliography1"/>
        <w:rPr>
          <w:sz w:val="18"/>
          <w:szCs w:val="18"/>
        </w:rPr>
      </w:pPr>
      <w:r>
        <w:rPr>
          <w:sz w:val="18"/>
          <w:szCs w:val="18"/>
        </w:rPr>
        <w:t xml:space="preserve">16. </w:t>
      </w:r>
      <w:r>
        <w:rPr>
          <w:sz w:val="18"/>
          <w:szCs w:val="18"/>
        </w:rPr>
        <w:tab/>
        <w:t xml:space="preserve">T. Westerhold, </w:t>
      </w:r>
      <w:r>
        <w:rPr>
          <w:i/>
          <w:sz w:val="18"/>
          <w:szCs w:val="18"/>
        </w:rPr>
        <w:t>et al.</w:t>
      </w:r>
      <w:r>
        <w:rPr>
          <w:sz w:val="18"/>
          <w:szCs w:val="18"/>
        </w:rPr>
        <w:t xml:space="preserve">, An astronomically dated record of Earth’s climate and its predictability over the last 66 million years. </w:t>
      </w:r>
      <w:r>
        <w:rPr>
          <w:i/>
          <w:sz w:val="18"/>
          <w:szCs w:val="18"/>
        </w:rPr>
        <w:t>Science</w:t>
      </w:r>
      <w:r>
        <w:rPr>
          <w:sz w:val="18"/>
          <w:szCs w:val="18"/>
        </w:rPr>
        <w:t xml:space="preserve"> </w:t>
      </w:r>
      <w:r>
        <w:rPr>
          <w:b/>
          <w:sz w:val="18"/>
          <w:szCs w:val="18"/>
        </w:rPr>
        <w:t>369</w:t>
      </w:r>
      <w:r>
        <w:rPr>
          <w:sz w:val="18"/>
          <w:szCs w:val="18"/>
        </w:rPr>
        <w:t>, 1383–1387 (2020).</w:t>
      </w:r>
    </w:p>
    <w:p w14:paraId="732A7C51" w14:textId="77777777" w:rsidR="00E713B3" w:rsidRDefault="00A945E2">
      <w:pPr>
        <w:pStyle w:val="Bibliography1"/>
        <w:rPr>
          <w:sz w:val="18"/>
          <w:szCs w:val="18"/>
        </w:rPr>
      </w:pPr>
      <w:r>
        <w:rPr>
          <w:sz w:val="18"/>
          <w:szCs w:val="18"/>
        </w:rPr>
        <w:t xml:space="preserve">17. </w:t>
      </w:r>
      <w:r>
        <w:rPr>
          <w:sz w:val="18"/>
          <w:szCs w:val="18"/>
        </w:rPr>
        <w:tab/>
        <w:t xml:space="preserve">K. G. Miller, </w:t>
      </w:r>
      <w:r>
        <w:rPr>
          <w:i/>
          <w:sz w:val="18"/>
          <w:szCs w:val="18"/>
        </w:rPr>
        <w:t>et al.</w:t>
      </w:r>
      <w:r>
        <w:rPr>
          <w:sz w:val="18"/>
          <w:szCs w:val="18"/>
        </w:rPr>
        <w:t xml:space="preserve">, Cenozoic sea-level and cryospheric evolution from deep-sea geochemical and continental margin records. </w:t>
      </w:r>
      <w:r>
        <w:rPr>
          <w:i/>
          <w:sz w:val="18"/>
          <w:szCs w:val="18"/>
        </w:rPr>
        <w:t>Sci. Adv.</w:t>
      </w:r>
      <w:r>
        <w:rPr>
          <w:sz w:val="18"/>
          <w:szCs w:val="18"/>
        </w:rPr>
        <w:t xml:space="preserve"> </w:t>
      </w:r>
      <w:r>
        <w:rPr>
          <w:b/>
          <w:sz w:val="18"/>
          <w:szCs w:val="18"/>
        </w:rPr>
        <w:t>6</w:t>
      </w:r>
      <w:r>
        <w:rPr>
          <w:sz w:val="18"/>
          <w:szCs w:val="18"/>
        </w:rPr>
        <w:t>, eaaz1346 (2020).</w:t>
      </w:r>
    </w:p>
    <w:p w14:paraId="3FF016FA" w14:textId="77777777" w:rsidR="00E713B3" w:rsidRDefault="00A945E2">
      <w:pPr>
        <w:pStyle w:val="Bibliography1"/>
        <w:rPr>
          <w:sz w:val="18"/>
          <w:szCs w:val="18"/>
        </w:rPr>
      </w:pPr>
      <w:r>
        <w:rPr>
          <w:sz w:val="18"/>
          <w:szCs w:val="18"/>
        </w:rPr>
        <w:t xml:space="preserve">18. </w:t>
      </w:r>
      <w:r>
        <w:rPr>
          <w:sz w:val="18"/>
          <w:szCs w:val="18"/>
        </w:rPr>
        <w:tab/>
        <w:t xml:space="preserve">Z. Liu, </w:t>
      </w:r>
      <w:r>
        <w:rPr>
          <w:i/>
          <w:sz w:val="18"/>
          <w:szCs w:val="18"/>
        </w:rPr>
        <w:t>et al.</w:t>
      </w:r>
      <w:r>
        <w:rPr>
          <w:sz w:val="18"/>
          <w:szCs w:val="18"/>
        </w:rPr>
        <w:t xml:space="preserve">, Global Cooling During the Eocene-Oligocene Climate Transition. </w:t>
      </w:r>
      <w:r>
        <w:rPr>
          <w:i/>
          <w:sz w:val="18"/>
          <w:szCs w:val="18"/>
        </w:rPr>
        <w:t>Science</w:t>
      </w:r>
      <w:r>
        <w:rPr>
          <w:sz w:val="18"/>
          <w:szCs w:val="18"/>
        </w:rPr>
        <w:t xml:space="preserve"> </w:t>
      </w:r>
      <w:r>
        <w:rPr>
          <w:b/>
          <w:sz w:val="18"/>
          <w:szCs w:val="18"/>
        </w:rPr>
        <w:t>323</w:t>
      </w:r>
      <w:r>
        <w:rPr>
          <w:sz w:val="18"/>
          <w:szCs w:val="18"/>
        </w:rPr>
        <w:t>, 1187–1190 (2009).</w:t>
      </w:r>
    </w:p>
    <w:p w14:paraId="78AE4FDB" w14:textId="77777777" w:rsidR="00E713B3" w:rsidRDefault="00A945E2">
      <w:pPr>
        <w:pStyle w:val="Bibliography1"/>
        <w:rPr>
          <w:sz w:val="18"/>
          <w:szCs w:val="18"/>
        </w:rPr>
      </w:pPr>
      <w:r>
        <w:rPr>
          <w:sz w:val="18"/>
          <w:szCs w:val="18"/>
        </w:rPr>
        <w:lastRenderedPageBreak/>
        <w:t xml:space="preserve">19. </w:t>
      </w:r>
      <w:r>
        <w:rPr>
          <w:sz w:val="18"/>
          <w:szCs w:val="18"/>
        </w:rPr>
        <w:tab/>
        <w:t xml:space="preserve">A. Toumoulin, </w:t>
      </w:r>
      <w:r>
        <w:rPr>
          <w:i/>
          <w:sz w:val="18"/>
          <w:szCs w:val="18"/>
        </w:rPr>
        <w:t>et al.</w:t>
      </w:r>
      <w:r>
        <w:rPr>
          <w:sz w:val="18"/>
          <w:szCs w:val="18"/>
        </w:rPr>
        <w:t xml:space="preserve">, Quantifying the Effect of the Drake Passage Opening on the Eocene Ocean. </w:t>
      </w:r>
      <w:r>
        <w:rPr>
          <w:i/>
          <w:sz w:val="18"/>
          <w:szCs w:val="18"/>
        </w:rPr>
        <w:t>Paleoceanogr. Paleoclimatology</w:t>
      </w:r>
      <w:r>
        <w:rPr>
          <w:sz w:val="18"/>
          <w:szCs w:val="18"/>
        </w:rPr>
        <w:t xml:space="preserve"> </w:t>
      </w:r>
      <w:r>
        <w:rPr>
          <w:b/>
          <w:sz w:val="18"/>
          <w:szCs w:val="18"/>
        </w:rPr>
        <w:t>35</w:t>
      </w:r>
      <w:r>
        <w:rPr>
          <w:sz w:val="18"/>
          <w:szCs w:val="18"/>
        </w:rPr>
        <w:t>, e2020PA003889 (2020).</w:t>
      </w:r>
    </w:p>
    <w:p w14:paraId="523A78FF" w14:textId="77777777" w:rsidR="00E713B3" w:rsidRPr="009A7FD1" w:rsidRDefault="00A945E2">
      <w:pPr>
        <w:pStyle w:val="Bibliography1"/>
        <w:rPr>
          <w:sz w:val="18"/>
          <w:szCs w:val="18"/>
          <w:lang w:val="fr-FR"/>
        </w:rPr>
      </w:pPr>
      <w:r w:rsidRPr="009A7FD1">
        <w:rPr>
          <w:sz w:val="18"/>
          <w:szCs w:val="18"/>
          <w:lang w:val="fr-FR"/>
        </w:rPr>
        <w:t xml:space="preserve">20. </w:t>
      </w:r>
      <w:r w:rsidRPr="009A7FD1">
        <w:rPr>
          <w:sz w:val="18"/>
          <w:szCs w:val="18"/>
          <w:lang w:val="fr-FR"/>
        </w:rPr>
        <w:tab/>
        <w:t>H. G. Stehlin, Remarques sur les faunules de mammifère des couches éocènes et oligocènes du Bassin de Paris. (1909).</w:t>
      </w:r>
    </w:p>
    <w:p w14:paraId="2840B2F8" w14:textId="77777777" w:rsidR="00E713B3" w:rsidRDefault="00A945E2">
      <w:pPr>
        <w:pStyle w:val="Bibliography1"/>
        <w:rPr>
          <w:sz w:val="18"/>
          <w:szCs w:val="18"/>
        </w:rPr>
      </w:pPr>
      <w:r w:rsidRPr="009A7FD1">
        <w:rPr>
          <w:sz w:val="18"/>
          <w:szCs w:val="18"/>
          <w:lang w:val="fr-FR"/>
        </w:rPr>
        <w:t xml:space="preserve">21. </w:t>
      </w:r>
      <w:r w:rsidRPr="009A7FD1">
        <w:rPr>
          <w:sz w:val="18"/>
          <w:szCs w:val="18"/>
          <w:lang w:val="fr-FR"/>
        </w:rPr>
        <w:tab/>
        <w:t xml:space="preserve">S. Legendre, </w:t>
      </w:r>
      <w:r w:rsidRPr="009A7FD1">
        <w:rPr>
          <w:i/>
          <w:sz w:val="18"/>
          <w:szCs w:val="18"/>
          <w:lang w:val="fr-FR"/>
        </w:rPr>
        <w:t>et al.</w:t>
      </w:r>
      <w:r w:rsidRPr="009A7FD1">
        <w:rPr>
          <w:sz w:val="18"/>
          <w:szCs w:val="18"/>
          <w:lang w:val="fr-FR"/>
        </w:rPr>
        <w:t xml:space="preserve">, Evolution de la diversite des faunes de Mammiferes d’Europe occidentale au Paleogene (MP 11 a MP 30). </w:t>
      </w:r>
      <w:r w:rsidRPr="009A7FD1">
        <w:rPr>
          <w:i/>
          <w:sz w:val="18"/>
          <w:szCs w:val="18"/>
          <w:lang w:val="fr-FR"/>
        </w:rPr>
        <w:t xml:space="preserve">Bull. </w:t>
      </w:r>
      <w:r>
        <w:rPr>
          <w:i/>
          <w:sz w:val="18"/>
          <w:szCs w:val="18"/>
        </w:rPr>
        <w:t>Société Géologique Fr.</w:t>
      </w:r>
      <w:r>
        <w:rPr>
          <w:sz w:val="18"/>
          <w:szCs w:val="18"/>
        </w:rPr>
        <w:t xml:space="preserve"> </w:t>
      </w:r>
      <w:r>
        <w:rPr>
          <w:b/>
          <w:sz w:val="18"/>
          <w:szCs w:val="18"/>
        </w:rPr>
        <w:t>162</w:t>
      </w:r>
      <w:r>
        <w:rPr>
          <w:sz w:val="18"/>
          <w:szCs w:val="18"/>
        </w:rPr>
        <w:t>, 867–874 (1991).</w:t>
      </w:r>
    </w:p>
    <w:p w14:paraId="551E8FE3" w14:textId="77777777" w:rsidR="00E713B3" w:rsidRDefault="00A945E2">
      <w:pPr>
        <w:pStyle w:val="Bibliography1"/>
        <w:rPr>
          <w:sz w:val="18"/>
          <w:szCs w:val="18"/>
        </w:rPr>
      </w:pPr>
      <w:r>
        <w:rPr>
          <w:sz w:val="18"/>
          <w:szCs w:val="18"/>
        </w:rPr>
        <w:t xml:space="preserve">22. </w:t>
      </w:r>
      <w:r>
        <w:rPr>
          <w:sz w:val="18"/>
          <w:szCs w:val="18"/>
        </w:rPr>
        <w:tab/>
        <w:t xml:space="preserve">G. Escarguel, S. Legendre, B. Sigé, Unearthing deep-time biodiversity changes: The Palaeogene mammalian metacommunity of the Quercy and Limagne area (Massif Central, France). </w:t>
      </w:r>
      <w:r>
        <w:rPr>
          <w:i/>
          <w:sz w:val="18"/>
          <w:szCs w:val="18"/>
        </w:rPr>
        <w:t>Comptes Rendus Geosci.</w:t>
      </w:r>
      <w:r>
        <w:rPr>
          <w:sz w:val="18"/>
          <w:szCs w:val="18"/>
        </w:rPr>
        <w:t xml:space="preserve"> </w:t>
      </w:r>
      <w:r>
        <w:rPr>
          <w:b/>
          <w:sz w:val="18"/>
          <w:szCs w:val="18"/>
        </w:rPr>
        <w:t>340</w:t>
      </w:r>
      <w:r>
        <w:rPr>
          <w:sz w:val="18"/>
          <w:szCs w:val="18"/>
        </w:rPr>
        <w:t>, 602–614 (2008).</w:t>
      </w:r>
    </w:p>
    <w:p w14:paraId="1082CF5C" w14:textId="77777777" w:rsidR="00E713B3" w:rsidRDefault="00A945E2">
      <w:pPr>
        <w:pStyle w:val="Bibliography1"/>
        <w:rPr>
          <w:sz w:val="18"/>
          <w:szCs w:val="18"/>
        </w:rPr>
      </w:pPr>
      <w:r>
        <w:rPr>
          <w:sz w:val="18"/>
          <w:szCs w:val="18"/>
        </w:rPr>
        <w:t xml:space="preserve">23. </w:t>
      </w:r>
      <w:r>
        <w:rPr>
          <w:sz w:val="18"/>
          <w:szCs w:val="18"/>
        </w:rPr>
        <w:tab/>
        <w:t xml:space="preserve">R. Weppe, F. L. Condamine, G. Guinot, J. Maugoust, M. J. Orliac, Drivers of the artiodactyl turnover in insular western Europe at the Eocene–Oligocene Transition. </w:t>
      </w:r>
      <w:r>
        <w:rPr>
          <w:i/>
          <w:sz w:val="18"/>
          <w:szCs w:val="18"/>
        </w:rPr>
        <w:t>Proc. Natl. Acad. Sci.</w:t>
      </w:r>
      <w:r>
        <w:rPr>
          <w:sz w:val="18"/>
          <w:szCs w:val="18"/>
        </w:rPr>
        <w:t xml:space="preserve"> </w:t>
      </w:r>
      <w:r>
        <w:rPr>
          <w:b/>
          <w:sz w:val="18"/>
          <w:szCs w:val="18"/>
        </w:rPr>
        <w:t>120</w:t>
      </w:r>
      <w:r>
        <w:rPr>
          <w:sz w:val="18"/>
          <w:szCs w:val="18"/>
        </w:rPr>
        <w:t>, e2309945120 (2023).</w:t>
      </w:r>
    </w:p>
    <w:p w14:paraId="0559B260" w14:textId="77777777" w:rsidR="00E713B3" w:rsidRDefault="00A945E2">
      <w:pPr>
        <w:pStyle w:val="Bibliography1"/>
        <w:rPr>
          <w:sz w:val="18"/>
          <w:szCs w:val="18"/>
        </w:rPr>
      </w:pPr>
      <w:r>
        <w:rPr>
          <w:sz w:val="18"/>
          <w:szCs w:val="18"/>
        </w:rPr>
        <w:t xml:space="preserve">24. </w:t>
      </w:r>
      <w:r>
        <w:rPr>
          <w:sz w:val="18"/>
          <w:szCs w:val="18"/>
        </w:rPr>
        <w:tab/>
        <w:t xml:space="preserve">J. Meng, M. C. McKenna, Faunal turnovers of Palaeogene mammals from the Mongolian Plateau. </w:t>
      </w:r>
      <w:r>
        <w:rPr>
          <w:i/>
          <w:sz w:val="18"/>
          <w:szCs w:val="18"/>
        </w:rPr>
        <w:t>Nature</w:t>
      </w:r>
      <w:r>
        <w:rPr>
          <w:sz w:val="18"/>
          <w:szCs w:val="18"/>
        </w:rPr>
        <w:t xml:space="preserve"> </w:t>
      </w:r>
      <w:r>
        <w:rPr>
          <w:b/>
          <w:sz w:val="18"/>
          <w:szCs w:val="18"/>
        </w:rPr>
        <w:t>394</w:t>
      </w:r>
      <w:r>
        <w:rPr>
          <w:sz w:val="18"/>
          <w:szCs w:val="18"/>
        </w:rPr>
        <w:t>, 364–367 (1998).</w:t>
      </w:r>
    </w:p>
    <w:p w14:paraId="5D1CB7F5" w14:textId="77777777" w:rsidR="00E713B3" w:rsidRDefault="00A945E2">
      <w:pPr>
        <w:pStyle w:val="Bibliography1"/>
        <w:rPr>
          <w:sz w:val="18"/>
          <w:szCs w:val="18"/>
        </w:rPr>
      </w:pPr>
      <w:r>
        <w:rPr>
          <w:sz w:val="18"/>
          <w:szCs w:val="18"/>
        </w:rPr>
        <w:t xml:space="preserve">25. </w:t>
      </w:r>
      <w:r>
        <w:rPr>
          <w:sz w:val="18"/>
          <w:szCs w:val="18"/>
        </w:rPr>
        <w:tab/>
        <w:t xml:space="preserve">B. P. Kraatz, J. H. Geisler, Eocene–Oligocene transition in Central Asia and its effects on mammalian evolution. </w:t>
      </w:r>
      <w:r>
        <w:rPr>
          <w:i/>
          <w:sz w:val="18"/>
          <w:szCs w:val="18"/>
        </w:rPr>
        <w:t>Geology</w:t>
      </w:r>
      <w:r>
        <w:rPr>
          <w:sz w:val="18"/>
          <w:szCs w:val="18"/>
        </w:rPr>
        <w:t xml:space="preserve"> </w:t>
      </w:r>
      <w:r>
        <w:rPr>
          <w:b/>
          <w:sz w:val="18"/>
          <w:szCs w:val="18"/>
        </w:rPr>
        <w:t>38</w:t>
      </w:r>
      <w:r>
        <w:rPr>
          <w:sz w:val="18"/>
          <w:szCs w:val="18"/>
        </w:rPr>
        <w:t>, 111–114 (2010).</w:t>
      </w:r>
    </w:p>
    <w:p w14:paraId="31CA1CDA" w14:textId="77777777" w:rsidR="00E713B3" w:rsidRDefault="00A945E2">
      <w:pPr>
        <w:pStyle w:val="Bibliography1"/>
        <w:rPr>
          <w:sz w:val="18"/>
          <w:szCs w:val="18"/>
        </w:rPr>
      </w:pPr>
      <w:r>
        <w:rPr>
          <w:sz w:val="18"/>
          <w:szCs w:val="18"/>
        </w:rPr>
        <w:t xml:space="preserve">26. </w:t>
      </w:r>
      <w:r>
        <w:rPr>
          <w:sz w:val="18"/>
          <w:szCs w:val="18"/>
        </w:rPr>
        <w:tab/>
        <w:t xml:space="preserve">J. Sun, </w:t>
      </w:r>
      <w:r>
        <w:rPr>
          <w:i/>
          <w:sz w:val="18"/>
          <w:szCs w:val="18"/>
        </w:rPr>
        <w:t>et al.</w:t>
      </w:r>
      <w:r>
        <w:rPr>
          <w:sz w:val="18"/>
          <w:szCs w:val="18"/>
        </w:rPr>
        <w:t xml:space="preserve">, Synchronous turnover of flora, fauna and climate at the Eocene–Oligocene Boundary in Asia. </w:t>
      </w:r>
      <w:r>
        <w:rPr>
          <w:i/>
          <w:sz w:val="18"/>
          <w:szCs w:val="18"/>
        </w:rPr>
        <w:t>Sci. Rep.</w:t>
      </w:r>
      <w:r>
        <w:rPr>
          <w:sz w:val="18"/>
          <w:szCs w:val="18"/>
        </w:rPr>
        <w:t xml:space="preserve"> </w:t>
      </w:r>
      <w:r>
        <w:rPr>
          <w:b/>
          <w:sz w:val="18"/>
          <w:szCs w:val="18"/>
        </w:rPr>
        <w:t>4</w:t>
      </w:r>
      <w:r>
        <w:rPr>
          <w:sz w:val="18"/>
          <w:szCs w:val="18"/>
        </w:rPr>
        <w:t>, 7463 (2014).</w:t>
      </w:r>
    </w:p>
    <w:p w14:paraId="31C1B1C9" w14:textId="77777777" w:rsidR="00E713B3" w:rsidRDefault="00A945E2">
      <w:pPr>
        <w:pStyle w:val="Bibliography1"/>
        <w:rPr>
          <w:sz w:val="18"/>
          <w:szCs w:val="18"/>
        </w:rPr>
      </w:pPr>
      <w:r>
        <w:rPr>
          <w:sz w:val="18"/>
          <w:szCs w:val="18"/>
        </w:rPr>
        <w:t xml:space="preserve">27. </w:t>
      </w:r>
      <w:r>
        <w:rPr>
          <w:sz w:val="18"/>
          <w:szCs w:val="18"/>
        </w:rPr>
        <w:tab/>
        <w:t xml:space="preserve">B. Figueirido, C. M. Janis, J. A. Pérez-Claros, M. De Renzi, P. Palmqvist, Cenozoic climate change influences mammalian evolutionary dynamics. </w:t>
      </w:r>
      <w:r>
        <w:rPr>
          <w:i/>
          <w:sz w:val="18"/>
          <w:szCs w:val="18"/>
        </w:rPr>
        <w:t>Proc. Natl. Acad. Sci.</w:t>
      </w:r>
      <w:r>
        <w:rPr>
          <w:sz w:val="18"/>
          <w:szCs w:val="18"/>
        </w:rPr>
        <w:t xml:space="preserve"> </w:t>
      </w:r>
      <w:r>
        <w:rPr>
          <w:b/>
          <w:sz w:val="18"/>
          <w:szCs w:val="18"/>
        </w:rPr>
        <w:t>109</w:t>
      </w:r>
      <w:r>
        <w:rPr>
          <w:sz w:val="18"/>
          <w:szCs w:val="18"/>
        </w:rPr>
        <w:t>, 722–727 (2012).</w:t>
      </w:r>
    </w:p>
    <w:p w14:paraId="6ECE36A5" w14:textId="77777777" w:rsidR="00E713B3" w:rsidRDefault="00A945E2">
      <w:pPr>
        <w:pStyle w:val="Bibliography1"/>
        <w:rPr>
          <w:sz w:val="18"/>
          <w:szCs w:val="18"/>
        </w:rPr>
      </w:pPr>
      <w:r>
        <w:rPr>
          <w:sz w:val="18"/>
          <w:szCs w:val="18"/>
        </w:rPr>
        <w:t xml:space="preserve">28. </w:t>
      </w:r>
      <w:r>
        <w:rPr>
          <w:sz w:val="18"/>
          <w:szCs w:val="18"/>
        </w:rPr>
        <w:tab/>
        <w:t xml:space="preserve">R. K. Stucky, “24. Mammalian Faunas in North America of Bridgerian to Early Arikareean ‘Ages’ (Eocene and Oligocene)” in </w:t>
      </w:r>
      <w:r>
        <w:rPr>
          <w:i/>
          <w:sz w:val="18"/>
          <w:szCs w:val="18"/>
        </w:rPr>
        <w:t>24. Mammalian Faunas in North America of Bridgerian to Early Arikareean “Ages” (Eocene and Oligocene)</w:t>
      </w:r>
      <w:r>
        <w:rPr>
          <w:sz w:val="18"/>
          <w:szCs w:val="18"/>
        </w:rPr>
        <w:t>, (Princeton University Press, 2014), pp. 464–493.</w:t>
      </w:r>
    </w:p>
    <w:p w14:paraId="781354D8" w14:textId="77777777" w:rsidR="00E713B3" w:rsidRDefault="00A945E2">
      <w:pPr>
        <w:pStyle w:val="Bibliography1"/>
        <w:rPr>
          <w:sz w:val="18"/>
          <w:szCs w:val="18"/>
        </w:rPr>
      </w:pPr>
      <w:r>
        <w:rPr>
          <w:sz w:val="18"/>
          <w:szCs w:val="18"/>
        </w:rPr>
        <w:t xml:space="preserve">29. </w:t>
      </w:r>
      <w:r>
        <w:rPr>
          <w:sz w:val="18"/>
          <w:szCs w:val="18"/>
        </w:rPr>
        <w:tab/>
        <w:t xml:space="preserve">D. de Vries, S. Heritage, M. R. Borths, H. M. Sallam, E. R. Seiffert, Widespread loss of mammalian lineage and dietary diversity in the early Oligocene of Afro-Arabia. </w:t>
      </w:r>
      <w:r>
        <w:rPr>
          <w:i/>
          <w:sz w:val="18"/>
          <w:szCs w:val="18"/>
        </w:rPr>
        <w:t>Commun. Biol.</w:t>
      </w:r>
      <w:r>
        <w:rPr>
          <w:sz w:val="18"/>
          <w:szCs w:val="18"/>
        </w:rPr>
        <w:t xml:space="preserve"> </w:t>
      </w:r>
      <w:r>
        <w:rPr>
          <w:b/>
          <w:sz w:val="18"/>
          <w:szCs w:val="18"/>
        </w:rPr>
        <w:t>4</w:t>
      </w:r>
      <w:r>
        <w:rPr>
          <w:sz w:val="18"/>
          <w:szCs w:val="18"/>
        </w:rPr>
        <w:t>, 1–9 (2021).</w:t>
      </w:r>
    </w:p>
    <w:p w14:paraId="18AADAE2" w14:textId="77777777" w:rsidR="00E713B3" w:rsidRDefault="00A945E2">
      <w:pPr>
        <w:pStyle w:val="Bibliography1"/>
        <w:rPr>
          <w:sz w:val="18"/>
          <w:szCs w:val="18"/>
        </w:rPr>
      </w:pPr>
      <w:r>
        <w:rPr>
          <w:sz w:val="18"/>
          <w:szCs w:val="18"/>
        </w:rPr>
        <w:t xml:space="preserve">30. </w:t>
      </w:r>
      <w:r>
        <w:rPr>
          <w:sz w:val="18"/>
          <w:szCs w:val="18"/>
        </w:rPr>
        <w:tab/>
        <w:t xml:space="preserve">L. R. Godfrey, </w:t>
      </w:r>
      <w:r>
        <w:rPr>
          <w:i/>
          <w:sz w:val="18"/>
          <w:szCs w:val="18"/>
        </w:rPr>
        <w:t>et al.</w:t>
      </w:r>
      <w:r>
        <w:rPr>
          <w:sz w:val="18"/>
          <w:szCs w:val="18"/>
        </w:rPr>
        <w:t xml:space="preserve">, Mid-Cenozoic climate change, extinction, and faunal turnover in Madagascar, and their bearing on the evolution of lemurs. </w:t>
      </w:r>
      <w:r>
        <w:rPr>
          <w:i/>
          <w:sz w:val="18"/>
          <w:szCs w:val="18"/>
        </w:rPr>
        <w:t>BMC Evol. Biol.</w:t>
      </w:r>
      <w:r>
        <w:rPr>
          <w:sz w:val="18"/>
          <w:szCs w:val="18"/>
        </w:rPr>
        <w:t xml:space="preserve"> </w:t>
      </w:r>
      <w:r>
        <w:rPr>
          <w:b/>
          <w:sz w:val="18"/>
          <w:szCs w:val="18"/>
        </w:rPr>
        <w:t>20</w:t>
      </w:r>
      <w:r>
        <w:rPr>
          <w:sz w:val="18"/>
          <w:szCs w:val="18"/>
        </w:rPr>
        <w:t>, 97 (2020).</w:t>
      </w:r>
    </w:p>
    <w:p w14:paraId="6D9BBFAE" w14:textId="77777777" w:rsidR="00E713B3" w:rsidRDefault="00A945E2">
      <w:pPr>
        <w:pStyle w:val="Bibliography1"/>
        <w:rPr>
          <w:sz w:val="18"/>
          <w:szCs w:val="18"/>
        </w:rPr>
      </w:pPr>
      <w:r>
        <w:rPr>
          <w:sz w:val="18"/>
          <w:szCs w:val="18"/>
        </w:rPr>
        <w:t xml:space="preserve">31. </w:t>
      </w:r>
      <w:r>
        <w:rPr>
          <w:sz w:val="18"/>
          <w:szCs w:val="18"/>
        </w:rPr>
        <w:tab/>
        <w:t xml:space="preserve">J. F. Hoyal Cuthill, N. Guttenberg, G. E. Budd, Impacts of speciation and extinction measured by an evolutionary decay clock. </w:t>
      </w:r>
      <w:r>
        <w:rPr>
          <w:i/>
          <w:sz w:val="18"/>
          <w:szCs w:val="18"/>
        </w:rPr>
        <w:t>Nature</w:t>
      </w:r>
      <w:r>
        <w:rPr>
          <w:sz w:val="18"/>
          <w:szCs w:val="18"/>
        </w:rPr>
        <w:t xml:space="preserve"> </w:t>
      </w:r>
      <w:r>
        <w:rPr>
          <w:b/>
          <w:sz w:val="18"/>
          <w:szCs w:val="18"/>
        </w:rPr>
        <w:t>588</w:t>
      </w:r>
      <w:r>
        <w:rPr>
          <w:sz w:val="18"/>
          <w:szCs w:val="18"/>
        </w:rPr>
        <w:t>, 636–641 (2020).</w:t>
      </w:r>
    </w:p>
    <w:p w14:paraId="0B155D2A" w14:textId="77777777" w:rsidR="00E713B3" w:rsidRDefault="00A945E2">
      <w:pPr>
        <w:pStyle w:val="Bibliography1"/>
        <w:rPr>
          <w:sz w:val="18"/>
          <w:szCs w:val="18"/>
        </w:rPr>
      </w:pPr>
      <w:r>
        <w:rPr>
          <w:sz w:val="18"/>
          <w:szCs w:val="18"/>
        </w:rPr>
        <w:t xml:space="preserve">32. </w:t>
      </w:r>
      <w:r>
        <w:rPr>
          <w:sz w:val="18"/>
          <w:szCs w:val="18"/>
        </w:rPr>
        <w:tab/>
        <w:t xml:space="preserve">M. A. Abello, N. Toledo, E. Ortiz-Jaureguizar, Evolution of South American Paucituberculata (Metatheria: Marsupialia): adaptive radiation and climate changes at the Eocene- Oligocene boundary. </w:t>
      </w:r>
      <w:r>
        <w:rPr>
          <w:i/>
          <w:sz w:val="18"/>
          <w:szCs w:val="18"/>
        </w:rPr>
        <w:t>Hist. Biol.</w:t>
      </w:r>
      <w:r>
        <w:rPr>
          <w:sz w:val="18"/>
          <w:szCs w:val="18"/>
        </w:rPr>
        <w:t xml:space="preserve"> </w:t>
      </w:r>
      <w:r>
        <w:rPr>
          <w:b/>
          <w:sz w:val="18"/>
          <w:szCs w:val="18"/>
        </w:rPr>
        <w:t>32</w:t>
      </w:r>
      <w:r>
        <w:rPr>
          <w:sz w:val="18"/>
          <w:szCs w:val="18"/>
        </w:rPr>
        <w:t>, 476–493 (2020).</w:t>
      </w:r>
    </w:p>
    <w:p w14:paraId="4DA3DDE9" w14:textId="77777777" w:rsidR="00E713B3" w:rsidRDefault="00A945E2">
      <w:pPr>
        <w:pStyle w:val="Bibliography1"/>
        <w:rPr>
          <w:sz w:val="18"/>
          <w:szCs w:val="18"/>
        </w:rPr>
      </w:pPr>
      <w:r>
        <w:rPr>
          <w:sz w:val="18"/>
          <w:szCs w:val="18"/>
        </w:rPr>
        <w:t xml:space="preserve">33. </w:t>
      </w:r>
      <w:r>
        <w:rPr>
          <w:sz w:val="18"/>
          <w:szCs w:val="18"/>
        </w:rPr>
        <w:tab/>
        <w:t xml:space="preserve">F. J. Goin, M. A. Abello, L. Chornogubsky, Middle Tertiary marsupials from central Patagonia (early Oligocene of Gran Barranca): understanding South America’s Grande Coupure. </w:t>
      </w:r>
      <w:r>
        <w:rPr>
          <w:i/>
          <w:sz w:val="18"/>
          <w:szCs w:val="18"/>
        </w:rPr>
        <w:t>Paleontol. Gran Barranca Camb. Univ Press N. Y. 448</w:t>
      </w:r>
      <w:r>
        <w:rPr>
          <w:sz w:val="18"/>
          <w:szCs w:val="18"/>
        </w:rPr>
        <w:t xml:space="preserve"> 71–107 (2010).</w:t>
      </w:r>
    </w:p>
    <w:p w14:paraId="228522B1" w14:textId="77777777" w:rsidR="00E713B3" w:rsidRDefault="00A945E2">
      <w:pPr>
        <w:pStyle w:val="Bibliography1"/>
        <w:rPr>
          <w:sz w:val="18"/>
          <w:szCs w:val="18"/>
        </w:rPr>
      </w:pPr>
      <w:r>
        <w:rPr>
          <w:sz w:val="18"/>
          <w:szCs w:val="18"/>
        </w:rPr>
        <w:t xml:space="preserve">34. </w:t>
      </w:r>
      <w:r>
        <w:rPr>
          <w:sz w:val="18"/>
          <w:szCs w:val="18"/>
        </w:rPr>
        <w:tab/>
        <w:t xml:space="preserve">P.-O. Antoine, </w:t>
      </w:r>
      <w:r>
        <w:rPr>
          <w:i/>
          <w:sz w:val="18"/>
          <w:szCs w:val="18"/>
        </w:rPr>
        <w:t>et al.</w:t>
      </w:r>
      <w:r>
        <w:rPr>
          <w:sz w:val="18"/>
          <w:szCs w:val="18"/>
        </w:rPr>
        <w:t xml:space="preserve">, Biotic community and landscape changes around the Eocene–Oligocene transition at Shapaja, Peruvian Amazonia: Regional or global drivers? </w:t>
      </w:r>
      <w:r>
        <w:rPr>
          <w:i/>
          <w:sz w:val="18"/>
          <w:szCs w:val="18"/>
        </w:rPr>
        <w:t>Glob. Planet. Change</w:t>
      </w:r>
      <w:r>
        <w:rPr>
          <w:sz w:val="18"/>
          <w:szCs w:val="18"/>
        </w:rPr>
        <w:t xml:space="preserve"> </w:t>
      </w:r>
      <w:r>
        <w:rPr>
          <w:b/>
          <w:sz w:val="18"/>
          <w:szCs w:val="18"/>
        </w:rPr>
        <w:t>202</w:t>
      </w:r>
      <w:r>
        <w:rPr>
          <w:sz w:val="18"/>
          <w:szCs w:val="18"/>
        </w:rPr>
        <w:t>, 103512 (2021).</w:t>
      </w:r>
    </w:p>
    <w:p w14:paraId="68909B1E" w14:textId="77777777" w:rsidR="00E713B3" w:rsidRDefault="00A945E2">
      <w:pPr>
        <w:pStyle w:val="Bibliography1"/>
        <w:rPr>
          <w:sz w:val="18"/>
          <w:szCs w:val="18"/>
        </w:rPr>
      </w:pPr>
      <w:r>
        <w:rPr>
          <w:sz w:val="18"/>
          <w:szCs w:val="18"/>
        </w:rPr>
        <w:t xml:space="preserve">35. </w:t>
      </w:r>
      <w:r>
        <w:rPr>
          <w:sz w:val="18"/>
          <w:szCs w:val="18"/>
        </w:rPr>
        <w:tab/>
        <w:t xml:space="preserve">A. Solórzano, M. Núñez-Flores, Evolutionary trends of body size and hypsodonty in notoungulates and their probable drivers. </w:t>
      </w:r>
      <w:r>
        <w:rPr>
          <w:i/>
          <w:sz w:val="18"/>
          <w:szCs w:val="18"/>
        </w:rPr>
        <w:t>Palaeogeogr. Palaeoclimatol. Palaeoecol.</w:t>
      </w:r>
      <w:r>
        <w:rPr>
          <w:sz w:val="18"/>
          <w:szCs w:val="18"/>
        </w:rPr>
        <w:t xml:space="preserve"> </w:t>
      </w:r>
      <w:r>
        <w:rPr>
          <w:b/>
          <w:sz w:val="18"/>
          <w:szCs w:val="18"/>
        </w:rPr>
        <w:t>568</w:t>
      </w:r>
      <w:r>
        <w:rPr>
          <w:sz w:val="18"/>
          <w:szCs w:val="18"/>
        </w:rPr>
        <w:t>, 110306 (2021).</w:t>
      </w:r>
    </w:p>
    <w:p w14:paraId="0E9BBE4B" w14:textId="77777777" w:rsidR="00E713B3" w:rsidRDefault="00A945E2">
      <w:pPr>
        <w:pStyle w:val="Bibliography1"/>
        <w:rPr>
          <w:sz w:val="18"/>
          <w:szCs w:val="18"/>
        </w:rPr>
      </w:pPr>
      <w:r>
        <w:rPr>
          <w:sz w:val="18"/>
          <w:szCs w:val="18"/>
        </w:rPr>
        <w:lastRenderedPageBreak/>
        <w:t xml:space="preserve">36. </w:t>
      </w:r>
      <w:r>
        <w:rPr>
          <w:sz w:val="18"/>
          <w:szCs w:val="18"/>
        </w:rPr>
        <w:tab/>
        <w:t xml:space="preserve">G. L. Stebbins, Coevolution of Grasses and Herbivores. </w:t>
      </w:r>
      <w:r>
        <w:rPr>
          <w:i/>
          <w:sz w:val="18"/>
          <w:szCs w:val="18"/>
        </w:rPr>
        <w:t>Ann. Mo. Bot. Gard.</w:t>
      </w:r>
      <w:r>
        <w:rPr>
          <w:sz w:val="18"/>
          <w:szCs w:val="18"/>
        </w:rPr>
        <w:t xml:space="preserve"> </w:t>
      </w:r>
      <w:r>
        <w:rPr>
          <w:b/>
          <w:sz w:val="18"/>
          <w:szCs w:val="18"/>
        </w:rPr>
        <w:t>68</w:t>
      </w:r>
      <w:r>
        <w:rPr>
          <w:sz w:val="18"/>
          <w:szCs w:val="18"/>
        </w:rPr>
        <w:t>, 75–86 (1981).</w:t>
      </w:r>
    </w:p>
    <w:p w14:paraId="07E00869" w14:textId="77777777" w:rsidR="00E713B3" w:rsidRDefault="00A945E2">
      <w:pPr>
        <w:pStyle w:val="Bibliography1"/>
        <w:rPr>
          <w:sz w:val="18"/>
          <w:szCs w:val="18"/>
        </w:rPr>
      </w:pPr>
      <w:r>
        <w:rPr>
          <w:sz w:val="18"/>
          <w:szCs w:val="18"/>
        </w:rPr>
        <w:t xml:space="preserve">37. </w:t>
      </w:r>
      <w:r>
        <w:rPr>
          <w:sz w:val="18"/>
          <w:szCs w:val="18"/>
        </w:rPr>
        <w:tab/>
        <w:t xml:space="preserve">M. A. Reguero, A. M. Candela, G. H. Cassini, “Hypsodonty and body size in rodent-like notoungulates” in </w:t>
      </w:r>
      <w:r>
        <w:rPr>
          <w:i/>
          <w:sz w:val="18"/>
          <w:szCs w:val="18"/>
        </w:rPr>
        <w:t>The Paleontology of Gran Barranca. Evolution and Environmental Change through the Middle Cenozoic of Patagonia.</w:t>
      </w:r>
      <w:r>
        <w:rPr>
          <w:sz w:val="18"/>
          <w:szCs w:val="18"/>
        </w:rPr>
        <w:t>, (Cambridge University Press, 2010).</w:t>
      </w:r>
    </w:p>
    <w:p w14:paraId="38AF4A5C" w14:textId="77777777" w:rsidR="00E713B3" w:rsidRDefault="00A945E2">
      <w:pPr>
        <w:pStyle w:val="Bibliography1"/>
        <w:rPr>
          <w:sz w:val="18"/>
          <w:szCs w:val="18"/>
        </w:rPr>
      </w:pPr>
      <w:r>
        <w:rPr>
          <w:sz w:val="18"/>
          <w:szCs w:val="18"/>
        </w:rPr>
        <w:t xml:space="preserve">38. </w:t>
      </w:r>
      <w:r>
        <w:rPr>
          <w:sz w:val="18"/>
          <w:szCs w:val="18"/>
        </w:rPr>
        <w:tab/>
        <w:t xml:space="preserve">G. Guinot, F. L. Condamine, Global impact and selectivity of the Cretaceous-Paleogene mass extinction among sharks, skates, and rays. </w:t>
      </w:r>
      <w:r>
        <w:rPr>
          <w:i/>
          <w:sz w:val="18"/>
          <w:szCs w:val="18"/>
        </w:rPr>
        <w:t>Science</w:t>
      </w:r>
      <w:r>
        <w:rPr>
          <w:sz w:val="18"/>
          <w:szCs w:val="18"/>
        </w:rPr>
        <w:t xml:space="preserve"> </w:t>
      </w:r>
      <w:r>
        <w:rPr>
          <w:b/>
          <w:sz w:val="18"/>
          <w:szCs w:val="18"/>
        </w:rPr>
        <w:t>379</w:t>
      </w:r>
      <w:r>
        <w:rPr>
          <w:sz w:val="18"/>
          <w:szCs w:val="18"/>
        </w:rPr>
        <w:t>, 802–806 (2023).</w:t>
      </w:r>
    </w:p>
    <w:p w14:paraId="37C47753" w14:textId="77777777" w:rsidR="00E713B3" w:rsidRDefault="00A945E2">
      <w:pPr>
        <w:pStyle w:val="Bibliography1"/>
        <w:rPr>
          <w:sz w:val="18"/>
          <w:szCs w:val="18"/>
        </w:rPr>
      </w:pPr>
      <w:r>
        <w:rPr>
          <w:sz w:val="18"/>
          <w:szCs w:val="18"/>
        </w:rPr>
        <w:t xml:space="preserve">39. </w:t>
      </w:r>
      <w:r>
        <w:rPr>
          <w:sz w:val="18"/>
          <w:szCs w:val="18"/>
        </w:rPr>
        <w:tab/>
        <w:t xml:space="preserve">A. R. Wallace, </w:t>
      </w:r>
      <w:r>
        <w:rPr>
          <w:i/>
          <w:sz w:val="18"/>
          <w:szCs w:val="18"/>
        </w:rPr>
        <w:t>Tropical Nature, and Other Essays</w:t>
      </w:r>
      <w:r>
        <w:rPr>
          <w:sz w:val="18"/>
          <w:szCs w:val="18"/>
        </w:rPr>
        <w:t xml:space="preserve"> (Macmillan and Company, 1878).</w:t>
      </w:r>
    </w:p>
    <w:p w14:paraId="07228512" w14:textId="77777777" w:rsidR="00E713B3" w:rsidRDefault="00A945E2">
      <w:pPr>
        <w:pStyle w:val="Bibliography1"/>
        <w:rPr>
          <w:sz w:val="18"/>
          <w:szCs w:val="18"/>
        </w:rPr>
      </w:pPr>
      <w:r>
        <w:rPr>
          <w:sz w:val="18"/>
          <w:szCs w:val="18"/>
        </w:rPr>
        <w:t xml:space="preserve">40. </w:t>
      </w:r>
      <w:r>
        <w:rPr>
          <w:sz w:val="18"/>
          <w:szCs w:val="18"/>
        </w:rPr>
        <w:tab/>
        <w:t xml:space="preserve">M. J. Kohn, </w:t>
      </w:r>
      <w:r>
        <w:rPr>
          <w:i/>
          <w:sz w:val="18"/>
          <w:szCs w:val="18"/>
        </w:rPr>
        <w:t>et al.</w:t>
      </w:r>
      <w:r>
        <w:rPr>
          <w:sz w:val="18"/>
          <w:szCs w:val="18"/>
        </w:rPr>
        <w:t xml:space="preserve">, Climate stability across the Eocene-Oligocene transition, southern Argentina. </w:t>
      </w:r>
      <w:r>
        <w:rPr>
          <w:i/>
          <w:sz w:val="18"/>
          <w:szCs w:val="18"/>
        </w:rPr>
        <w:t>Geology</w:t>
      </w:r>
      <w:r>
        <w:rPr>
          <w:sz w:val="18"/>
          <w:szCs w:val="18"/>
        </w:rPr>
        <w:t xml:space="preserve"> </w:t>
      </w:r>
      <w:r>
        <w:rPr>
          <w:b/>
          <w:sz w:val="18"/>
          <w:szCs w:val="18"/>
        </w:rPr>
        <w:t>32</w:t>
      </w:r>
      <w:r>
        <w:rPr>
          <w:sz w:val="18"/>
          <w:szCs w:val="18"/>
        </w:rPr>
        <w:t>, 621–624 (2004).</w:t>
      </w:r>
    </w:p>
    <w:p w14:paraId="5257B5D1" w14:textId="77777777" w:rsidR="00E713B3" w:rsidRDefault="00A945E2">
      <w:pPr>
        <w:pStyle w:val="Bibliography1"/>
        <w:rPr>
          <w:sz w:val="18"/>
          <w:szCs w:val="18"/>
        </w:rPr>
      </w:pPr>
      <w:r>
        <w:rPr>
          <w:sz w:val="18"/>
          <w:szCs w:val="18"/>
        </w:rPr>
        <w:t xml:space="preserve">41. </w:t>
      </w:r>
      <w:r>
        <w:rPr>
          <w:sz w:val="18"/>
          <w:szCs w:val="18"/>
        </w:rPr>
        <w:tab/>
        <w:t xml:space="preserve">M. J. Kohn, </w:t>
      </w:r>
      <w:r>
        <w:rPr>
          <w:i/>
          <w:sz w:val="18"/>
          <w:szCs w:val="18"/>
        </w:rPr>
        <w:t>et al.</w:t>
      </w:r>
      <w:r>
        <w:rPr>
          <w:sz w:val="18"/>
          <w:szCs w:val="18"/>
        </w:rPr>
        <w:t xml:space="preserve">, Quasi-static Eocene–Oligocene climate in Patagonia promotes slow faunal evolution and mid-Cenozoic global cooling. </w:t>
      </w:r>
      <w:r>
        <w:rPr>
          <w:i/>
          <w:sz w:val="18"/>
          <w:szCs w:val="18"/>
        </w:rPr>
        <w:t>Palaeogeogr. Palaeoclimatol. Palaeoecol.</w:t>
      </w:r>
      <w:r>
        <w:rPr>
          <w:sz w:val="18"/>
          <w:szCs w:val="18"/>
        </w:rPr>
        <w:t xml:space="preserve"> </w:t>
      </w:r>
      <w:r>
        <w:rPr>
          <w:b/>
          <w:sz w:val="18"/>
          <w:szCs w:val="18"/>
        </w:rPr>
        <w:t>435</w:t>
      </w:r>
      <w:r>
        <w:rPr>
          <w:sz w:val="18"/>
          <w:szCs w:val="18"/>
        </w:rPr>
        <w:t>, 24–37 (2015).</w:t>
      </w:r>
    </w:p>
    <w:p w14:paraId="09E6E833" w14:textId="77777777" w:rsidR="00E713B3" w:rsidRDefault="00A945E2">
      <w:pPr>
        <w:pStyle w:val="Bibliography1"/>
        <w:rPr>
          <w:sz w:val="18"/>
          <w:szCs w:val="18"/>
        </w:rPr>
      </w:pPr>
      <w:r>
        <w:rPr>
          <w:sz w:val="18"/>
          <w:szCs w:val="18"/>
        </w:rPr>
        <w:t xml:space="preserve">42. </w:t>
      </w:r>
      <w:r>
        <w:rPr>
          <w:sz w:val="18"/>
          <w:szCs w:val="18"/>
        </w:rPr>
        <w:tab/>
        <w:t xml:space="preserve">C. A. E. Strömberg, R. E. Dunn, R. H. Madden, M. J. Kohn, A. A. Carlini, Decoupling the spread of grasslands from the evolution of grazer-type herbivores in South America. </w:t>
      </w:r>
      <w:r>
        <w:rPr>
          <w:i/>
          <w:sz w:val="18"/>
          <w:szCs w:val="18"/>
        </w:rPr>
        <w:t>Nat. Commun.</w:t>
      </w:r>
      <w:r>
        <w:rPr>
          <w:sz w:val="18"/>
          <w:szCs w:val="18"/>
        </w:rPr>
        <w:t xml:space="preserve"> </w:t>
      </w:r>
      <w:r>
        <w:rPr>
          <w:b/>
          <w:sz w:val="18"/>
          <w:szCs w:val="18"/>
        </w:rPr>
        <w:t>4</w:t>
      </w:r>
      <w:r>
        <w:rPr>
          <w:sz w:val="18"/>
          <w:szCs w:val="18"/>
        </w:rPr>
        <w:t>, 1478 (2013).</w:t>
      </w:r>
    </w:p>
    <w:p w14:paraId="7A6694C3" w14:textId="77777777" w:rsidR="00E713B3" w:rsidRDefault="00A945E2">
      <w:pPr>
        <w:pStyle w:val="Bibliography1"/>
        <w:rPr>
          <w:sz w:val="18"/>
          <w:szCs w:val="18"/>
        </w:rPr>
      </w:pPr>
      <w:r>
        <w:rPr>
          <w:sz w:val="18"/>
          <w:szCs w:val="18"/>
        </w:rPr>
        <w:t xml:space="preserve">43. </w:t>
      </w:r>
      <w:r>
        <w:rPr>
          <w:sz w:val="18"/>
          <w:szCs w:val="18"/>
        </w:rPr>
        <w:tab/>
        <w:t xml:space="preserve">D. Silvestro, J. Schnitzler, L. H. Liow, A. Antonelli, N. Salamin, Bayesian Estimation of Speciation and Extinction from Incomplete Fossil Occurrence Data. </w:t>
      </w:r>
      <w:r>
        <w:rPr>
          <w:i/>
          <w:sz w:val="18"/>
          <w:szCs w:val="18"/>
        </w:rPr>
        <w:t>Syst. Biol.</w:t>
      </w:r>
      <w:r>
        <w:rPr>
          <w:sz w:val="18"/>
          <w:szCs w:val="18"/>
        </w:rPr>
        <w:t xml:space="preserve"> </w:t>
      </w:r>
      <w:r>
        <w:rPr>
          <w:b/>
          <w:sz w:val="18"/>
          <w:szCs w:val="18"/>
        </w:rPr>
        <w:t>63</w:t>
      </w:r>
      <w:r>
        <w:rPr>
          <w:sz w:val="18"/>
          <w:szCs w:val="18"/>
        </w:rPr>
        <w:t>, 349–367 (2014).</w:t>
      </w:r>
    </w:p>
    <w:p w14:paraId="4C65EB6F" w14:textId="77777777" w:rsidR="00E713B3" w:rsidRDefault="00A945E2">
      <w:pPr>
        <w:pStyle w:val="Bibliography1"/>
        <w:rPr>
          <w:sz w:val="18"/>
          <w:szCs w:val="18"/>
        </w:rPr>
      </w:pPr>
      <w:r>
        <w:rPr>
          <w:sz w:val="18"/>
          <w:szCs w:val="18"/>
        </w:rPr>
        <w:t xml:space="preserve">44. </w:t>
      </w:r>
      <w:r>
        <w:rPr>
          <w:sz w:val="18"/>
          <w:szCs w:val="18"/>
        </w:rPr>
        <w:tab/>
        <w:t xml:space="preserve">D. Silvestro, N. Salamin, J. Schnitzler, PyRate: a new program to estimate speciation and extinction rates from incomplete fossil data. </w:t>
      </w:r>
      <w:r>
        <w:rPr>
          <w:i/>
          <w:sz w:val="18"/>
          <w:szCs w:val="18"/>
        </w:rPr>
        <w:t>Methods Ecol. Evol.</w:t>
      </w:r>
      <w:r>
        <w:rPr>
          <w:sz w:val="18"/>
          <w:szCs w:val="18"/>
        </w:rPr>
        <w:t xml:space="preserve"> </w:t>
      </w:r>
      <w:r>
        <w:rPr>
          <w:b/>
          <w:sz w:val="18"/>
          <w:szCs w:val="18"/>
        </w:rPr>
        <w:t>5</w:t>
      </w:r>
      <w:r>
        <w:rPr>
          <w:sz w:val="18"/>
          <w:szCs w:val="18"/>
        </w:rPr>
        <w:t>, 1126–1131 (2014).</w:t>
      </w:r>
    </w:p>
    <w:p w14:paraId="7D05DF0E" w14:textId="77777777" w:rsidR="00E713B3" w:rsidRDefault="00A945E2">
      <w:pPr>
        <w:pStyle w:val="Bibliography1"/>
        <w:rPr>
          <w:sz w:val="18"/>
          <w:szCs w:val="18"/>
        </w:rPr>
      </w:pPr>
      <w:r>
        <w:rPr>
          <w:sz w:val="18"/>
          <w:szCs w:val="18"/>
        </w:rPr>
        <w:t xml:space="preserve">45. </w:t>
      </w:r>
      <w:r>
        <w:rPr>
          <w:sz w:val="18"/>
          <w:szCs w:val="18"/>
        </w:rPr>
        <w:tab/>
        <w:t xml:space="preserve">J. C. Zachos, G. R. Dickens, R. E. Zeebe, An early Cenozoic perspective on greenhouse warming and carbon-cycle dynamics. </w:t>
      </w:r>
      <w:r>
        <w:rPr>
          <w:i/>
          <w:sz w:val="18"/>
          <w:szCs w:val="18"/>
        </w:rPr>
        <w:t>Nature</w:t>
      </w:r>
      <w:r>
        <w:rPr>
          <w:sz w:val="18"/>
          <w:szCs w:val="18"/>
        </w:rPr>
        <w:t xml:space="preserve"> </w:t>
      </w:r>
      <w:r>
        <w:rPr>
          <w:b/>
          <w:sz w:val="18"/>
          <w:szCs w:val="18"/>
        </w:rPr>
        <w:t>451</w:t>
      </w:r>
      <w:r>
        <w:rPr>
          <w:sz w:val="18"/>
          <w:szCs w:val="18"/>
        </w:rPr>
        <w:t>, 279–283 (2008).</w:t>
      </w:r>
    </w:p>
    <w:p w14:paraId="654B2534" w14:textId="77777777" w:rsidR="00E713B3" w:rsidRDefault="00A945E2">
      <w:pPr>
        <w:pStyle w:val="Bibliography1"/>
        <w:rPr>
          <w:sz w:val="18"/>
          <w:szCs w:val="18"/>
        </w:rPr>
      </w:pPr>
      <w:r>
        <w:rPr>
          <w:sz w:val="18"/>
          <w:szCs w:val="18"/>
        </w:rPr>
        <w:t xml:space="preserve">46. </w:t>
      </w:r>
      <w:r>
        <w:rPr>
          <w:sz w:val="18"/>
          <w:szCs w:val="18"/>
        </w:rPr>
        <w:tab/>
        <w:t xml:space="preserve">M. R. Ciancio, A. A. Carlini, K. E. Campbell, G. J. Scillato-Yané, New Palaeogene cingulates (Mammalia, Xenarthra) from Santa Rosa, Perú and their importance in the context of South American faunas. </w:t>
      </w:r>
      <w:r>
        <w:rPr>
          <w:i/>
          <w:sz w:val="18"/>
          <w:szCs w:val="18"/>
        </w:rPr>
        <w:t>J. Syst. Palaeontol.</w:t>
      </w:r>
      <w:r>
        <w:rPr>
          <w:sz w:val="18"/>
          <w:szCs w:val="18"/>
        </w:rPr>
        <w:t xml:space="preserve"> </w:t>
      </w:r>
      <w:r>
        <w:rPr>
          <w:b/>
          <w:sz w:val="18"/>
          <w:szCs w:val="18"/>
        </w:rPr>
        <w:t>11</w:t>
      </w:r>
      <w:r>
        <w:rPr>
          <w:sz w:val="18"/>
          <w:szCs w:val="18"/>
        </w:rPr>
        <w:t>, 727–741 (2013).</w:t>
      </w:r>
    </w:p>
    <w:p w14:paraId="0EDF2551" w14:textId="77777777" w:rsidR="00E713B3" w:rsidRDefault="00A945E2">
      <w:pPr>
        <w:pStyle w:val="Bibliography1"/>
        <w:rPr>
          <w:sz w:val="18"/>
          <w:szCs w:val="18"/>
        </w:rPr>
      </w:pPr>
      <w:r>
        <w:rPr>
          <w:sz w:val="18"/>
          <w:szCs w:val="18"/>
        </w:rPr>
        <w:t xml:space="preserve">47. </w:t>
      </w:r>
      <w:r>
        <w:rPr>
          <w:sz w:val="18"/>
          <w:szCs w:val="18"/>
        </w:rPr>
        <w:tab/>
        <w:t xml:space="preserve">D. R. Prothero, The Late Eocene-Oligocene Extinctions. </w:t>
      </w:r>
      <w:r>
        <w:rPr>
          <w:i/>
          <w:sz w:val="18"/>
          <w:szCs w:val="18"/>
        </w:rPr>
        <w:t>Annu. Rev. Earth Planet. Sci.</w:t>
      </w:r>
      <w:r>
        <w:rPr>
          <w:sz w:val="18"/>
          <w:szCs w:val="18"/>
        </w:rPr>
        <w:t xml:space="preserve"> </w:t>
      </w:r>
      <w:r>
        <w:rPr>
          <w:b/>
          <w:sz w:val="18"/>
          <w:szCs w:val="18"/>
        </w:rPr>
        <w:t>22</w:t>
      </w:r>
      <w:r>
        <w:rPr>
          <w:sz w:val="18"/>
          <w:szCs w:val="18"/>
        </w:rPr>
        <w:t>, 145–165 (1994).</w:t>
      </w:r>
    </w:p>
    <w:p w14:paraId="21A75DB5" w14:textId="77777777" w:rsidR="00E713B3" w:rsidRDefault="00A945E2">
      <w:pPr>
        <w:pStyle w:val="Bibliography1"/>
        <w:rPr>
          <w:sz w:val="18"/>
          <w:szCs w:val="18"/>
        </w:rPr>
      </w:pPr>
      <w:r>
        <w:rPr>
          <w:sz w:val="18"/>
          <w:szCs w:val="18"/>
        </w:rPr>
        <w:t xml:space="preserve">48. </w:t>
      </w:r>
      <w:r>
        <w:rPr>
          <w:sz w:val="18"/>
          <w:szCs w:val="18"/>
        </w:rPr>
        <w:tab/>
        <w:t xml:space="preserve">C. R. Scotese, H. Song, B. J. W. Mills, D. G. van der Meer, Phanerozoic paleotemperatures: The earth’s changing climate during the last 540 million years. </w:t>
      </w:r>
      <w:r>
        <w:rPr>
          <w:i/>
          <w:sz w:val="18"/>
          <w:szCs w:val="18"/>
        </w:rPr>
        <w:t>Earth-Sci. Rev.</w:t>
      </w:r>
      <w:r>
        <w:rPr>
          <w:sz w:val="18"/>
          <w:szCs w:val="18"/>
        </w:rPr>
        <w:t xml:space="preserve"> </w:t>
      </w:r>
      <w:r>
        <w:rPr>
          <w:b/>
          <w:sz w:val="18"/>
          <w:szCs w:val="18"/>
        </w:rPr>
        <w:t>215</w:t>
      </w:r>
      <w:r>
        <w:rPr>
          <w:sz w:val="18"/>
          <w:szCs w:val="18"/>
        </w:rPr>
        <w:t>, 103503 (2021).</w:t>
      </w:r>
    </w:p>
    <w:p w14:paraId="2CC2B4F5" w14:textId="77777777" w:rsidR="00E713B3" w:rsidRDefault="00A945E2">
      <w:pPr>
        <w:pStyle w:val="Bibliography1"/>
        <w:rPr>
          <w:sz w:val="18"/>
          <w:szCs w:val="18"/>
        </w:rPr>
      </w:pPr>
      <w:r>
        <w:rPr>
          <w:sz w:val="18"/>
          <w:szCs w:val="18"/>
        </w:rPr>
        <w:t xml:space="preserve">49. </w:t>
      </w:r>
      <w:r>
        <w:rPr>
          <w:sz w:val="18"/>
          <w:szCs w:val="18"/>
        </w:rPr>
        <w:tab/>
        <w:t xml:space="preserve">I. Quintero, M. J. Landis, W. Jetz, H. Morlon, The build-up of the present-day tropical diversity of tetrapods. </w:t>
      </w:r>
      <w:r>
        <w:rPr>
          <w:i/>
          <w:sz w:val="18"/>
          <w:szCs w:val="18"/>
        </w:rPr>
        <w:t>Proc. Natl. Acad. Sci.</w:t>
      </w:r>
      <w:r>
        <w:rPr>
          <w:sz w:val="18"/>
          <w:szCs w:val="18"/>
        </w:rPr>
        <w:t xml:space="preserve"> </w:t>
      </w:r>
      <w:r>
        <w:rPr>
          <w:b/>
          <w:sz w:val="18"/>
          <w:szCs w:val="18"/>
        </w:rPr>
        <w:t>120</w:t>
      </w:r>
      <w:r>
        <w:rPr>
          <w:sz w:val="18"/>
          <w:szCs w:val="18"/>
        </w:rPr>
        <w:t>, e2220672120 (2023).</w:t>
      </w:r>
    </w:p>
    <w:p w14:paraId="44A4EA6E" w14:textId="77777777" w:rsidR="00E713B3" w:rsidRDefault="00A945E2">
      <w:pPr>
        <w:pStyle w:val="Bibliography1"/>
        <w:rPr>
          <w:sz w:val="18"/>
          <w:szCs w:val="18"/>
        </w:rPr>
      </w:pPr>
      <w:r>
        <w:rPr>
          <w:sz w:val="18"/>
          <w:szCs w:val="18"/>
        </w:rPr>
        <w:t xml:space="preserve">50. </w:t>
      </w:r>
      <w:r>
        <w:rPr>
          <w:sz w:val="18"/>
          <w:szCs w:val="18"/>
        </w:rPr>
        <w:tab/>
        <w:t xml:space="preserve">P.-O. Antoine, </w:t>
      </w:r>
      <w:r>
        <w:rPr>
          <w:i/>
          <w:sz w:val="18"/>
          <w:szCs w:val="18"/>
        </w:rPr>
        <w:t>et al.</w:t>
      </w:r>
      <w:r>
        <w:rPr>
          <w:sz w:val="18"/>
          <w:szCs w:val="18"/>
        </w:rPr>
        <w:t xml:space="preserve">, A 60-million-year Cenozoic history of western Amazonian ecosystems in Contamana, eastern Peru. </w:t>
      </w:r>
      <w:r>
        <w:rPr>
          <w:i/>
          <w:sz w:val="18"/>
          <w:szCs w:val="18"/>
        </w:rPr>
        <w:t>Gondwana Res.</w:t>
      </w:r>
      <w:r>
        <w:rPr>
          <w:sz w:val="18"/>
          <w:szCs w:val="18"/>
        </w:rPr>
        <w:t xml:space="preserve"> </w:t>
      </w:r>
      <w:r>
        <w:rPr>
          <w:b/>
          <w:sz w:val="18"/>
          <w:szCs w:val="18"/>
        </w:rPr>
        <w:t>31</w:t>
      </w:r>
      <w:r>
        <w:rPr>
          <w:sz w:val="18"/>
          <w:szCs w:val="18"/>
        </w:rPr>
        <w:t>, 30–59 (2016).</w:t>
      </w:r>
    </w:p>
    <w:p w14:paraId="05C2461F" w14:textId="77777777" w:rsidR="00E713B3" w:rsidRDefault="00A945E2">
      <w:pPr>
        <w:pStyle w:val="Bibliography1"/>
        <w:rPr>
          <w:sz w:val="18"/>
          <w:szCs w:val="18"/>
        </w:rPr>
      </w:pPr>
      <w:r>
        <w:rPr>
          <w:sz w:val="18"/>
          <w:szCs w:val="18"/>
        </w:rPr>
        <w:t xml:space="preserve">51. </w:t>
      </w:r>
      <w:r>
        <w:rPr>
          <w:sz w:val="18"/>
          <w:szCs w:val="18"/>
        </w:rPr>
        <w:tab/>
        <w:t xml:space="preserve">B. J. MacFadden, </w:t>
      </w:r>
      <w:r>
        <w:rPr>
          <w:i/>
          <w:sz w:val="18"/>
          <w:szCs w:val="18"/>
        </w:rPr>
        <w:t>et al.</w:t>
      </w:r>
      <w:r>
        <w:rPr>
          <w:sz w:val="18"/>
          <w:szCs w:val="18"/>
        </w:rPr>
        <w:t xml:space="preserve">, Magnetic Polarity Stratigraphy and Mammalian Fauna of the Deseadan (Late Oligocene-Early Miocene) Salla Beds of Northern Bolivia. </w:t>
      </w:r>
      <w:r>
        <w:rPr>
          <w:i/>
          <w:sz w:val="18"/>
          <w:szCs w:val="18"/>
        </w:rPr>
        <w:t>J. Geol.</w:t>
      </w:r>
      <w:r>
        <w:rPr>
          <w:sz w:val="18"/>
          <w:szCs w:val="18"/>
        </w:rPr>
        <w:t xml:space="preserve"> </w:t>
      </w:r>
      <w:r>
        <w:rPr>
          <w:b/>
          <w:sz w:val="18"/>
          <w:szCs w:val="18"/>
        </w:rPr>
        <w:t>93</w:t>
      </w:r>
      <w:r>
        <w:rPr>
          <w:sz w:val="18"/>
          <w:szCs w:val="18"/>
        </w:rPr>
        <w:t>, 223–250 (1985).</w:t>
      </w:r>
    </w:p>
    <w:p w14:paraId="0908C3AB" w14:textId="77777777" w:rsidR="00E713B3" w:rsidRDefault="00A945E2">
      <w:pPr>
        <w:pStyle w:val="Bibliography1"/>
        <w:rPr>
          <w:sz w:val="18"/>
          <w:szCs w:val="18"/>
        </w:rPr>
      </w:pPr>
      <w:r>
        <w:rPr>
          <w:sz w:val="18"/>
          <w:szCs w:val="18"/>
        </w:rPr>
        <w:t xml:space="preserve">52. </w:t>
      </w:r>
      <w:r>
        <w:rPr>
          <w:sz w:val="18"/>
          <w:szCs w:val="18"/>
        </w:rPr>
        <w:tab/>
        <w:t xml:space="preserve">G. L. Stebbins, “Trends of Angiosperm Phylogeny - The Ecological Basis of Diversity” in </w:t>
      </w:r>
      <w:r>
        <w:rPr>
          <w:i/>
          <w:sz w:val="18"/>
          <w:szCs w:val="18"/>
        </w:rPr>
        <w:t>Flowering Plants: Evolution above the Species Level</w:t>
      </w:r>
      <w:r>
        <w:rPr>
          <w:sz w:val="18"/>
          <w:szCs w:val="18"/>
        </w:rPr>
        <w:t>, The Belknap Press of Harvard University Press, (1974), pp. 156–170.</w:t>
      </w:r>
    </w:p>
    <w:p w14:paraId="304737A3" w14:textId="77777777" w:rsidR="00E713B3" w:rsidRDefault="00A945E2">
      <w:pPr>
        <w:pStyle w:val="Bibliography1"/>
        <w:rPr>
          <w:sz w:val="18"/>
          <w:szCs w:val="18"/>
        </w:rPr>
      </w:pPr>
      <w:r>
        <w:rPr>
          <w:sz w:val="18"/>
          <w:szCs w:val="18"/>
        </w:rPr>
        <w:t xml:space="preserve">53. </w:t>
      </w:r>
      <w:r>
        <w:rPr>
          <w:sz w:val="18"/>
          <w:szCs w:val="18"/>
        </w:rPr>
        <w:tab/>
        <w:t xml:space="preserve">T. Vasconcelos, B. C. O’Meara, J. M. Beaulieu, Retiring “Cradles” and “Museums” of Biodiversity. </w:t>
      </w:r>
      <w:r>
        <w:rPr>
          <w:i/>
          <w:sz w:val="18"/>
          <w:szCs w:val="18"/>
        </w:rPr>
        <w:t>Am. Nat.</w:t>
      </w:r>
      <w:r>
        <w:rPr>
          <w:sz w:val="18"/>
          <w:szCs w:val="18"/>
        </w:rPr>
        <w:t xml:space="preserve"> </w:t>
      </w:r>
      <w:r>
        <w:rPr>
          <w:b/>
          <w:sz w:val="18"/>
          <w:szCs w:val="18"/>
        </w:rPr>
        <w:t>199</w:t>
      </w:r>
      <w:r>
        <w:rPr>
          <w:sz w:val="18"/>
          <w:szCs w:val="18"/>
        </w:rPr>
        <w:t>, 194–205 (2022).</w:t>
      </w:r>
    </w:p>
    <w:p w14:paraId="372E2AC1" w14:textId="77777777" w:rsidR="00E713B3" w:rsidRDefault="00A945E2">
      <w:pPr>
        <w:pStyle w:val="Bibliography1"/>
        <w:rPr>
          <w:sz w:val="18"/>
          <w:szCs w:val="18"/>
        </w:rPr>
      </w:pPr>
      <w:r>
        <w:rPr>
          <w:sz w:val="18"/>
          <w:szCs w:val="18"/>
        </w:rPr>
        <w:lastRenderedPageBreak/>
        <w:t xml:space="preserve">54. </w:t>
      </w:r>
      <w:r>
        <w:rPr>
          <w:sz w:val="18"/>
          <w:szCs w:val="18"/>
        </w:rPr>
        <w:tab/>
        <w:t xml:space="preserve">J. Rolland, F. L. Condamine, F. Jiguet, H. Morlon, Faster Speciation and Reduced Extinction in the Tropics Contribute to the Mammalian Latitudinal Diversity Gradient. </w:t>
      </w:r>
      <w:r>
        <w:rPr>
          <w:i/>
          <w:sz w:val="18"/>
          <w:szCs w:val="18"/>
        </w:rPr>
        <w:t>PLOS Biol.</w:t>
      </w:r>
      <w:r>
        <w:rPr>
          <w:sz w:val="18"/>
          <w:szCs w:val="18"/>
        </w:rPr>
        <w:t xml:space="preserve"> </w:t>
      </w:r>
      <w:r>
        <w:rPr>
          <w:b/>
          <w:sz w:val="18"/>
          <w:szCs w:val="18"/>
        </w:rPr>
        <w:t>12</w:t>
      </w:r>
      <w:r>
        <w:rPr>
          <w:sz w:val="18"/>
          <w:szCs w:val="18"/>
        </w:rPr>
        <w:t>, e1001775 (2014).</w:t>
      </w:r>
    </w:p>
    <w:p w14:paraId="012AECFB" w14:textId="77777777" w:rsidR="00E713B3" w:rsidRDefault="00A945E2">
      <w:pPr>
        <w:pStyle w:val="Bibliography1"/>
        <w:rPr>
          <w:sz w:val="18"/>
          <w:szCs w:val="18"/>
        </w:rPr>
      </w:pPr>
      <w:r>
        <w:rPr>
          <w:sz w:val="18"/>
          <w:szCs w:val="18"/>
        </w:rPr>
        <w:t xml:space="preserve">55. </w:t>
      </w:r>
      <w:r>
        <w:rPr>
          <w:sz w:val="18"/>
          <w:szCs w:val="18"/>
        </w:rPr>
        <w:tab/>
        <w:t xml:space="preserve">A. S. Meseguer, F. L. Condamine, Ancient tropical extinctions at high latitudes contributed to the latitudinal diversity gradient. </w:t>
      </w:r>
      <w:r>
        <w:rPr>
          <w:i/>
          <w:sz w:val="18"/>
          <w:szCs w:val="18"/>
        </w:rPr>
        <w:t>Evolution</w:t>
      </w:r>
      <w:r>
        <w:rPr>
          <w:sz w:val="18"/>
          <w:szCs w:val="18"/>
        </w:rPr>
        <w:t xml:space="preserve"> </w:t>
      </w:r>
      <w:r>
        <w:rPr>
          <w:b/>
          <w:sz w:val="18"/>
          <w:szCs w:val="18"/>
        </w:rPr>
        <w:t>74</w:t>
      </w:r>
      <w:r>
        <w:rPr>
          <w:sz w:val="18"/>
          <w:szCs w:val="18"/>
        </w:rPr>
        <w:t>, 1966–1987 (2020).</w:t>
      </w:r>
    </w:p>
    <w:p w14:paraId="66D21BDE" w14:textId="77777777" w:rsidR="00E713B3" w:rsidRDefault="00A945E2">
      <w:pPr>
        <w:pStyle w:val="Bibliography1"/>
        <w:rPr>
          <w:sz w:val="18"/>
          <w:szCs w:val="18"/>
        </w:rPr>
      </w:pPr>
      <w:r>
        <w:rPr>
          <w:sz w:val="18"/>
          <w:szCs w:val="18"/>
        </w:rPr>
        <w:t xml:space="preserve">56. </w:t>
      </w:r>
      <w:r>
        <w:rPr>
          <w:sz w:val="18"/>
          <w:szCs w:val="18"/>
        </w:rPr>
        <w:tab/>
        <w:t xml:space="preserve">D. Jablonski, K. Roy, J. W. Valentine, Out of the Tropics: Evolutionary Dynamics of the Latitudinal Diversity Gradient. </w:t>
      </w:r>
      <w:r>
        <w:rPr>
          <w:i/>
          <w:sz w:val="18"/>
          <w:szCs w:val="18"/>
        </w:rPr>
        <w:t>Science</w:t>
      </w:r>
      <w:r>
        <w:rPr>
          <w:sz w:val="18"/>
          <w:szCs w:val="18"/>
        </w:rPr>
        <w:t xml:space="preserve"> </w:t>
      </w:r>
      <w:r>
        <w:rPr>
          <w:b/>
          <w:sz w:val="18"/>
          <w:szCs w:val="18"/>
        </w:rPr>
        <w:t>314</w:t>
      </w:r>
      <w:r>
        <w:rPr>
          <w:sz w:val="18"/>
          <w:szCs w:val="18"/>
        </w:rPr>
        <w:t>, 102–106 (2006).</w:t>
      </w:r>
    </w:p>
    <w:p w14:paraId="258406D1" w14:textId="77777777" w:rsidR="00E713B3" w:rsidRDefault="00A945E2">
      <w:pPr>
        <w:pStyle w:val="Bibliography1"/>
        <w:rPr>
          <w:sz w:val="18"/>
          <w:szCs w:val="18"/>
        </w:rPr>
      </w:pPr>
      <w:r>
        <w:rPr>
          <w:sz w:val="18"/>
          <w:szCs w:val="18"/>
        </w:rPr>
        <w:t xml:space="preserve">57. </w:t>
      </w:r>
      <w:r>
        <w:rPr>
          <w:sz w:val="18"/>
          <w:szCs w:val="18"/>
        </w:rPr>
        <w:tab/>
        <w:t xml:space="preserve">D. Storch, J. G. Okie, The carrying capacity for species richness. </w:t>
      </w:r>
      <w:r>
        <w:rPr>
          <w:i/>
          <w:sz w:val="18"/>
          <w:szCs w:val="18"/>
        </w:rPr>
        <w:t>Glob. Ecol. Biogeogr.</w:t>
      </w:r>
      <w:r>
        <w:rPr>
          <w:sz w:val="18"/>
          <w:szCs w:val="18"/>
        </w:rPr>
        <w:t xml:space="preserve"> </w:t>
      </w:r>
      <w:r>
        <w:rPr>
          <w:b/>
          <w:sz w:val="18"/>
          <w:szCs w:val="18"/>
        </w:rPr>
        <w:t>28</w:t>
      </w:r>
      <w:r>
        <w:rPr>
          <w:sz w:val="18"/>
          <w:szCs w:val="18"/>
        </w:rPr>
        <w:t>, 1519–1532 (2019).</w:t>
      </w:r>
    </w:p>
    <w:p w14:paraId="550645D5" w14:textId="77777777" w:rsidR="00E713B3" w:rsidRDefault="00A945E2">
      <w:pPr>
        <w:pStyle w:val="Bibliography1"/>
        <w:rPr>
          <w:sz w:val="18"/>
          <w:szCs w:val="18"/>
        </w:rPr>
      </w:pPr>
      <w:r>
        <w:rPr>
          <w:sz w:val="18"/>
          <w:szCs w:val="18"/>
        </w:rPr>
        <w:t xml:space="preserve">58. </w:t>
      </w:r>
      <w:r>
        <w:rPr>
          <w:sz w:val="18"/>
          <w:szCs w:val="18"/>
        </w:rPr>
        <w:tab/>
        <w:t xml:space="preserve">O. Hagen, T. Andermann, T. B. Quental, A. Antonelli, D. Silvestro, Estimating Age-Dependent Extinction: Contrasting Evidence from Fossils and Phylogenies. </w:t>
      </w:r>
      <w:r>
        <w:rPr>
          <w:i/>
          <w:sz w:val="18"/>
          <w:szCs w:val="18"/>
        </w:rPr>
        <w:t>Syst. Biol.</w:t>
      </w:r>
      <w:r>
        <w:rPr>
          <w:sz w:val="18"/>
          <w:szCs w:val="18"/>
        </w:rPr>
        <w:t xml:space="preserve"> </w:t>
      </w:r>
      <w:r>
        <w:rPr>
          <w:b/>
          <w:sz w:val="18"/>
          <w:szCs w:val="18"/>
        </w:rPr>
        <w:t>67</w:t>
      </w:r>
      <w:r>
        <w:rPr>
          <w:sz w:val="18"/>
          <w:szCs w:val="18"/>
        </w:rPr>
        <w:t>, 458–474 (2018).</w:t>
      </w:r>
    </w:p>
    <w:p w14:paraId="6CB1E846" w14:textId="77777777" w:rsidR="00E713B3" w:rsidRDefault="00A945E2">
      <w:pPr>
        <w:pStyle w:val="Bibliography1"/>
        <w:rPr>
          <w:sz w:val="18"/>
          <w:szCs w:val="18"/>
        </w:rPr>
      </w:pPr>
      <w:r>
        <w:rPr>
          <w:sz w:val="18"/>
          <w:szCs w:val="18"/>
        </w:rPr>
        <w:t xml:space="preserve">59. </w:t>
      </w:r>
      <w:r>
        <w:rPr>
          <w:sz w:val="18"/>
          <w:szCs w:val="18"/>
        </w:rPr>
        <w:tab/>
        <w:t xml:space="preserve">S. Finnegan, J. L. Payne, S. C. Wang, The Red Queen Revisited: Reevaluating the Age Selectivity of Phanerozoic Marine Genus Extinctions. </w:t>
      </w:r>
      <w:r>
        <w:rPr>
          <w:i/>
          <w:sz w:val="18"/>
          <w:szCs w:val="18"/>
        </w:rPr>
        <w:t>Paleobiology</w:t>
      </w:r>
      <w:r>
        <w:rPr>
          <w:sz w:val="18"/>
          <w:szCs w:val="18"/>
        </w:rPr>
        <w:t xml:space="preserve"> </w:t>
      </w:r>
      <w:r>
        <w:rPr>
          <w:b/>
          <w:sz w:val="18"/>
          <w:szCs w:val="18"/>
        </w:rPr>
        <w:t>34</w:t>
      </w:r>
      <w:r>
        <w:rPr>
          <w:sz w:val="18"/>
          <w:szCs w:val="18"/>
        </w:rPr>
        <w:t>, 318–341 (2008).</w:t>
      </w:r>
    </w:p>
    <w:p w14:paraId="0028B4DA" w14:textId="77777777" w:rsidR="00E713B3" w:rsidRDefault="00A945E2">
      <w:pPr>
        <w:pStyle w:val="Bibliography1"/>
        <w:rPr>
          <w:sz w:val="18"/>
          <w:szCs w:val="18"/>
        </w:rPr>
      </w:pPr>
      <w:r>
        <w:rPr>
          <w:sz w:val="18"/>
          <w:szCs w:val="18"/>
        </w:rPr>
        <w:t xml:space="preserve">60. </w:t>
      </w:r>
      <w:r>
        <w:rPr>
          <w:sz w:val="18"/>
          <w:szCs w:val="18"/>
        </w:rPr>
        <w:tab/>
        <w:t xml:space="preserve">F. L. Condamine, J. Romieu, G. Guinot, Climate cooling and clade competition likely drove the decline of lamniform sharks. </w:t>
      </w:r>
      <w:r>
        <w:rPr>
          <w:i/>
          <w:sz w:val="18"/>
          <w:szCs w:val="18"/>
        </w:rPr>
        <w:t>Proc. Natl. Acad. Sci.</w:t>
      </w:r>
      <w:r>
        <w:rPr>
          <w:sz w:val="18"/>
          <w:szCs w:val="18"/>
        </w:rPr>
        <w:t xml:space="preserve"> </w:t>
      </w:r>
      <w:r>
        <w:rPr>
          <w:b/>
          <w:sz w:val="18"/>
          <w:szCs w:val="18"/>
        </w:rPr>
        <w:t>116</w:t>
      </w:r>
      <w:r>
        <w:rPr>
          <w:sz w:val="18"/>
          <w:szCs w:val="18"/>
        </w:rPr>
        <w:t>, 20584–20590 (2019).</w:t>
      </w:r>
    </w:p>
    <w:p w14:paraId="34AEC691" w14:textId="77777777" w:rsidR="00E713B3" w:rsidRDefault="00A945E2">
      <w:pPr>
        <w:pStyle w:val="Bibliography1"/>
        <w:rPr>
          <w:sz w:val="18"/>
          <w:szCs w:val="18"/>
        </w:rPr>
      </w:pPr>
      <w:r>
        <w:rPr>
          <w:sz w:val="18"/>
          <w:szCs w:val="18"/>
        </w:rPr>
        <w:t xml:space="preserve">61. </w:t>
      </w:r>
      <w:r>
        <w:rPr>
          <w:sz w:val="18"/>
          <w:szCs w:val="18"/>
        </w:rPr>
        <w:tab/>
        <w:t xml:space="preserve">D. Silvestro, </w:t>
      </w:r>
      <w:r>
        <w:rPr>
          <w:i/>
          <w:sz w:val="18"/>
          <w:szCs w:val="18"/>
        </w:rPr>
        <w:t>et al.</w:t>
      </w:r>
      <w:r>
        <w:rPr>
          <w:sz w:val="18"/>
          <w:szCs w:val="18"/>
        </w:rPr>
        <w:t xml:space="preserve">, A 450 million years long latitudinal gradient in age-dependent extinction. </w:t>
      </w:r>
      <w:r>
        <w:rPr>
          <w:i/>
          <w:sz w:val="18"/>
          <w:szCs w:val="18"/>
        </w:rPr>
        <w:t>Ecol. Lett.</w:t>
      </w:r>
      <w:r>
        <w:rPr>
          <w:sz w:val="18"/>
          <w:szCs w:val="18"/>
        </w:rPr>
        <w:t xml:space="preserve"> </w:t>
      </w:r>
      <w:r>
        <w:rPr>
          <w:b/>
          <w:sz w:val="18"/>
          <w:szCs w:val="18"/>
        </w:rPr>
        <w:t>23</w:t>
      </w:r>
      <w:r>
        <w:rPr>
          <w:sz w:val="18"/>
          <w:szCs w:val="18"/>
        </w:rPr>
        <w:t>, 439–446 (2020).</w:t>
      </w:r>
    </w:p>
    <w:p w14:paraId="30048B6F" w14:textId="77777777" w:rsidR="00E713B3" w:rsidRDefault="00A945E2">
      <w:pPr>
        <w:pStyle w:val="Bibliography1"/>
        <w:rPr>
          <w:sz w:val="18"/>
          <w:szCs w:val="18"/>
        </w:rPr>
      </w:pPr>
      <w:r>
        <w:rPr>
          <w:sz w:val="18"/>
          <w:szCs w:val="18"/>
        </w:rPr>
        <w:t xml:space="preserve">62. </w:t>
      </w:r>
      <w:r>
        <w:rPr>
          <w:sz w:val="18"/>
          <w:szCs w:val="18"/>
        </w:rPr>
        <w:tab/>
        <w:t xml:space="preserve">J. G. Saulsbury, C. T. Parins-Fukuchi, C. J. Wilson, T. Reitan, L. H. Liow, Age-dependent extinction and the neutral theory of biodiversity. </w:t>
      </w:r>
      <w:r>
        <w:rPr>
          <w:i/>
          <w:sz w:val="18"/>
          <w:szCs w:val="18"/>
        </w:rPr>
        <w:t>Proc. Natl. Acad. Sci.</w:t>
      </w:r>
      <w:r>
        <w:rPr>
          <w:sz w:val="18"/>
          <w:szCs w:val="18"/>
        </w:rPr>
        <w:t xml:space="preserve"> </w:t>
      </w:r>
      <w:r>
        <w:rPr>
          <w:b/>
          <w:sz w:val="18"/>
          <w:szCs w:val="18"/>
        </w:rPr>
        <w:t>121</w:t>
      </w:r>
      <w:r>
        <w:rPr>
          <w:sz w:val="18"/>
          <w:szCs w:val="18"/>
        </w:rPr>
        <w:t>, e2307629121 (2024).</w:t>
      </w:r>
    </w:p>
    <w:p w14:paraId="3965F29F" w14:textId="77777777" w:rsidR="00E713B3" w:rsidRDefault="00A945E2">
      <w:pPr>
        <w:pStyle w:val="Bibliography1"/>
        <w:rPr>
          <w:sz w:val="18"/>
          <w:szCs w:val="18"/>
        </w:rPr>
      </w:pPr>
      <w:r>
        <w:rPr>
          <w:sz w:val="18"/>
          <w:szCs w:val="18"/>
        </w:rPr>
        <w:t xml:space="preserve">63. </w:t>
      </w:r>
      <w:r>
        <w:rPr>
          <w:sz w:val="18"/>
          <w:szCs w:val="18"/>
        </w:rPr>
        <w:tab/>
        <w:t>IPCC, “Climate Change 2023: Synthesis Report. Contribution of Working Groups I, II and III to the Sixth Assessment Report of the Intergovernmental Panel on Climate Change [Core Writing Team, H. Lee and J. Romero (eds.)]” (IPCC, 2023).</w:t>
      </w:r>
    </w:p>
    <w:p w14:paraId="17199AAD" w14:textId="77777777" w:rsidR="00E713B3" w:rsidRDefault="00A945E2">
      <w:pPr>
        <w:pStyle w:val="Bibliography1"/>
        <w:rPr>
          <w:sz w:val="18"/>
          <w:szCs w:val="18"/>
        </w:rPr>
      </w:pPr>
      <w:r>
        <w:rPr>
          <w:sz w:val="18"/>
          <w:szCs w:val="18"/>
        </w:rPr>
        <w:t xml:space="preserve">64. </w:t>
      </w:r>
      <w:r>
        <w:rPr>
          <w:sz w:val="18"/>
          <w:szCs w:val="18"/>
        </w:rPr>
        <w:tab/>
        <w:t xml:space="preserve">F. L. Condamine, J. Rolland, H. Morlon, Macroevolutionary perspectives to environmental change. </w:t>
      </w:r>
      <w:r>
        <w:rPr>
          <w:i/>
          <w:sz w:val="18"/>
          <w:szCs w:val="18"/>
        </w:rPr>
        <w:t>Ecol. Lett.</w:t>
      </w:r>
      <w:r>
        <w:rPr>
          <w:sz w:val="18"/>
          <w:szCs w:val="18"/>
        </w:rPr>
        <w:t xml:space="preserve"> </w:t>
      </w:r>
      <w:r>
        <w:rPr>
          <w:b/>
          <w:sz w:val="18"/>
          <w:szCs w:val="18"/>
        </w:rPr>
        <w:t>16</w:t>
      </w:r>
      <w:r>
        <w:rPr>
          <w:sz w:val="18"/>
          <w:szCs w:val="18"/>
        </w:rPr>
        <w:t>, 72–85 (2013).</w:t>
      </w:r>
    </w:p>
    <w:p w14:paraId="4C4F9B50" w14:textId="77777777" w:rsidR="00E713B3" w:rsidRDefault="00A945E2">
      <w:pPr>
        <w:pStyle w:val="Bibliography1"/>
        <w:rPr>
          <w:sz w:val="18"/>
          <w:szCs w:val="18"/>
        </w:rPr>
      </w:pPr>
      <w:r>
        <w:rPr>
          <w:sz w:val="18"/>
          <w:szCs w:val="18"/>
        </w:rPr>
        <w:t xml:space="preserve">65. </w:t>
      </w:r>
      <w:r>
        <w:rPr>
          <w:sz w:val="18"/>
          <w:szCs w:val="18"/>
        </w:rPr>
        <w:tab/>
        <w:t xml:space="preserve">F. L. Condamine, J. Rolland, H. Morlon, Assessing the causes of diversification slowdowns: temperature-dependent and diversity-dependent models receive equivalent support. </w:t>
      </w:r>
      <w:r>
        <w:rPr>
          <w:i/>
          <w:sz w:val="18"/>
          <w:szCs w:val="18"/>
        </w:rPr>
        <w:t>Ecol. Lett.</w:t>
      </w:r>
      <w:r>
        <w:rPr>
          <w:sz w:val="18"/>
          <w:szCs w:val="18"/>
        </w:rPr>
        <w:t xml:space="preserve"> </w:t>
      </w:r>
      <w:r>
        <w:rPr>
          <w:b/>
          <w:sz w:val="18"/>
          <w:szCs w:val="18"/>
        </w:rPr>
        <w:t>22</w:t>
      </w:r>
      <w:r>
        <w:rPr>
          <w:sz w:val="18"/>
          <w:szCs w:val="18"/>
        </w:rPr>
        <w:t>, 1900–1912 (2019).</w:t>
      </w:r>
    </w:p>
    <w:p w14:paraId="25063C4F" w14:textId="77777777" w:rsidR="00E713B3" w:rsidRDefault="00A945E2">
      <w:pPr>
        <w:pStyle w:val="Bibliography1"/>
        <w:rPr>
          <w:sz w:val="18"/>
          <w:szCs w:val="18"/>
        </w:rPr>
      </w:pPr>
      <w:r>
        <w:rPr>
          <w:sz w:val="18"/>
          <w:szCs w:val="18"/>
        </w:rPr>
        <w:t xml:space="preserve">66. </w:t>
      </w:r>
      <w:r>
        <w:rPr>
          <w:sz w:val="18"/>
          <w:szCs w:val="18"/>
        </w:rPr>
        <w:tab/>
        <w:t xml:space="preserve">R. Weppe, M. J. Orliac, G. Guinot, F. L. Condamine, Evolutionary drivers, morphological evolution and diversity dynamics of a surviving mammal clade: cainotherioids at the Eocene–Oligocene transition. </w:t>
      </w:r>
      <w:r>
        <w:rPr>
          <w:i/>
          <w:sz w:val="18"/>
          <w:szCs w:val="18"/>
        </w:rPr>
        <w:t>Proc. R. Soc. B Biol. Sci.</w:t>
      </w:r>
      <w:r>
        <w:rPr>
          <w:sz w:val="18"/>
          <w:szCs w:val="18"/>
        </w:rPr>
        <w:t xml:space="preserve"> </w:t>
      </w:r>
      <w:r>
        <w:rPr>
          <w:b/>
          <w:sz w:val="18"/>
          <w:szCs w:val="18"/>
        </w:rPr>
        <w:t>288</w:t>
      </w:r>
      <w:r>
        <w:rPr>
          <w:sz w:val="18"/>
          <w:szCs w:val="18"/>
        </w:rPr>
        <w:t>, 20210173 (2021).</w:t>
      </w:r>
    </w:p>
    <w:p w14:paraId="7B4459EB" w14:textId="77777777" w:rsidR="00E713B3" w:rsidRDefault="00A945E2">
      <w:pPr>
        <w:pStyle w:val="Bibliography1"/>
        <w:rPr>
          <w:sz w:val="18"/>
          <w:szCs w:val="18"/>
        </w:rPr>
      </w:pPr>
      <w:r>
        <w:rPr>
          <w:sz w:val="18"/>
          <w:szCs w:val="18"/>
        </w:rPr>
        <w:t xml:space="preserve">67. </w:t>
      </w:r>
      <w:r>
        <w:rPr>
          <w:sz w:val="18"/>
          <w:szCs w:val="18"/>
        </w:rPr>
        <w:tab/>
        <w:t xml:space="preserve">M. J. Pound, U. Salzmann, Heterogeneity in global vegetation and terrestrial climate change during the late Eocene to early Oligocene transition. </w:t>
      </w:r>
      <w:r>
        <w:rPr>
          <w:i/>
          <w:sz w:val="18"/>
          <w:szCs w:val="18"/>
        </w:rPr>
        <w:t>Sci. Rep.</w:t>
      </w:r>
      <w:r>
        <w:rPr>
          <w:sz w:val="18"/>
          <w:szCs w:val="18"/>
        </w:rPr>
        <w:t xml:space="preserve"> </w:t>
      </w:r>
      <w:r>
        <w:rPr>
          <w:b/>
          <w:sz w:val="18"/>
          <w:szCs w:val="18"/>
        </w:rPr>
        <w:t>7</w:t>
      </w:r>
      <w:r>
        <w:rPr>
          <w:sz w:val="18"/>
          <w:szCs w:val="18"/>
        </w:rPr>
        <w:t>, 43386 (2017).</w:t>
      </w:r>
    </w:p>
    <w:p w14:paraId="083A878F" w14:textId="77777777" w:rsidR="00E713B3" w:rsidRDefault="00A945E2">
      <w:pPr>
        <w:pStyle w:val="Bibliography1"/>
        <w:rPr>
          <w:sz w:val="18"/>
          <w:szCs w:val="18"/>
        </w:rPr>
      </w:pPr>
      <w:r>
        <w:rPr>
          <w:sz w:val="18"/>
          <w:szCs w:val="18"/>
        </w:rPr>
        <w:t xml:space="preserve">68. </w:t>
      </w:r>
      <w:r>
        <w:rPr>
          <w:sz w:val="18"/>
          <w:szCs w:val="18"/>
        </w:rPr>
        <w:tab/>
        <w:t xml:space="preserve">A. Antonelli, </w:t>
      </w:r>
      <w:r>
        <w:rPr>
          <w:i/>
          <w:sz w:val="18"/>
          <w:szCs w:val="18"/>
        </w:rPr>
        <w:t>et al.</w:t>
      </w:r>
      <w:r>
        <w:rPr>
          <w:sz w:val="18"/>
          <w:szCs w:val="18"/>
        </w:rPr>
        <w:t xml:space="preserve">, Geological and climatic influences on mountain biodiversity. </w:t>
      </w:r>
      <w:r>
        <w:rPr>
          <w:i/>
          <w:sz w:val="18"/>
          <w:szCs w:val="18"/>
        </w:rPr>
        <w:t>Nat. Geosci.</w:t>
      </w:r>
      <w:r>
        <w:rPr>
          <w:sz w:val="18"/>
          <w:szCs w:val="18"/>
        </w:rPr>
        <w:t xml:space="preserve"> </w:t>
      </w:r>
      <w:r>
        <w:rPr>
          <w:b/>
          <w:sz w:val="18"/>
          <w:szCs w:val="18"/>
        </w:rPr>
        <w:t>11</w:t>
      </w:r>
      <w:r>
        <w:rPr>
          <w:sz w:val="18"/>
          <w:szCs w:val="18"/>
        </w:rPr>
        <w:t>, 718–725 (2018).</w:t>
      </w:r>
    </w:p>
    <w:p w14:paraId="486F1DBD" w14:textId="77777777" w:rsidR="00E713B3" w:rsidRDefault="00A945E2">
      <w:pPr>
        <w:pStyle w:val="Bibliography1"/>
        <w:rPr>
          <w:sz w:val="18"/>
          <w:szCs w:val="18"/>
        </w:rPr>
      </w:pPr>
      <w:r>
        <w:rPr>
          <w:sz w:val="18"/>
          <w:szCs w:val="18"/>
        </w:rPr>
        <w:t xml:space="preserve">69. </w:t>
      </w:r>
      <w:r>
        <w:rPr>
          <w:sz w:val="18"/>
          <w:szCs w:val="18"/>
        </w:rPr>
        <w:tab/>
        <w:t xml:space="preserve">A. Antonelli, J. A. A. Nylander, C. Persson, I. Sanmartín, Tracing the impact of the Andean uplift on Neotropical plant evolution. </w:t>
      </w:r>
      <w:r>
        <w:rPr>
          <w:i/>
          <w:sz w:val="18"/>
          <w:szCs w:val="18"/>
        </w:rPr>
        <w:t>Proc. Natl. Acad. Sci.</w:t>
      </w:r>
      <w:r>
        <w:rPr>
          <w:sz w:val="18"/>
          <w:szCs w:val="18"/>
        </w:rPr>
        <w:t xml:space="preserve"> </w:t>
      </w:r>
      <w:r>
        <w:rPr>
          <w:b/>
          <w:sz w:val="18"/>
          <w:szCs w:val="18"/>
        </w:rPr>
        <w:t>106</w:t>
      </w:r>
      <w:r>
        <w:rPr>
          <w:sz w:val="18"/>
          <w:szCs w:val="18"/>
        </w:rPr>
        <w:t>, 9749–9754 (2009).</w:t>
      </w:r>
    </w:p>
    <w:p w14:paraId="69D4BC9D" w14:textId="77777777" w:rsidR="00E713B3" w:rsidRDefault="00A945E2">
      <w:pPr>
        <w:pStyle w:val="Bibliography1"/>
        <w:rPr>
          <w:sz w:val="18"/>
          <w:szCs w:val="18"/>
        </w:rPr>
      </w:pPr>
      <w:r>
        <w:rPr>
          <w:sz w:val="18"/>
          <w:szCs w:val="18"/>
        </w:rPr>
        <w:t xml:space="preserve">70. </w:t>
      </w:r>
      <w:r>
        <w:rPr>
          <w:sz w:val="18"/>
          <w:szCs w:val="18"/>
        </w:rPr>
        <w:tab/>
        <w:t xml:space="preserve">L. M. Boschman, F. L. Condamine, Mountain radiations are not only rapid and recent: Ancient diversification of South American frog and lizard families related to Paleogene Andean orogeny and Cenozoic climate variations. </w:t>
      </w:r>
      <w:r>
        <w:rPr>
          <w:i/>
          <w:sz w:val="18"/>
          <w:szCs w:val="18"/>
        </w:rPr>
        <w:t>Glob. Planet. Change</w:t>
      </w:r>
      <w:r>
        <w:rPr>
          <w:sz w:val="18"/>
          <w:szCs w:val="18"/>
        </w:rPr>
        <w:t xml:space="preserve"> </w:t>
      </w:r>
      <w:r>
        <w:rPr>
          <w:b/>
          <w:sz w:val="18"/>
          <w:szCs w:val="18"/>
        </w:rPr>
        <w:t>208</w:t>
      </w:r>
      <w:r>
        <w:rPr>
          <w:sz w:val="18"/>
          <w:szCs w:val="18"/>
        </w:rPr>
        <w:t>, 103704 (2022).</w:t>
      </w:r>
    </w:p>
    <w:p w14:paraId="2154D4E3" w14:textId="77777777" w:rsidR="00E713B3" w:rsidRDefault="00A945E2">
      <w:pPr>
        <w:pStyle w:val="Bibliography1"/>
        <w:rPr>
          <w:sz w:val="18"/>
          <w:szCs w:val="18"/>
        </w:rPr>
      </w:pPr>
      <w:r>
        <w:rPr>
          <w:sz w:val="18"/>
          <w:szCs w:val="18"/>
        </w:rPr>
        <w:lastRenderedPageBreak/>
        <w:t xml:space="preserve">71. </w:t>
      </w:r>
      <w:r>
        <w:rPr>
          <w:sz w:val="18"/>
          <w:szCs w:val="18"/>
        </w:rPr>
        <w:tab/>
        <w:t xml:space="preserve">P. Vallejos-Garrido, </w:t>
      </w:r>
      <w:r>
        <w:rPr>
          <w:i/>
          <w:sz w:val="18"/>
          <w:szCs w:val="18"/>
        </w:rPr>
        <w:t>et al.</w:t>
      </w:r>
      <w:r>
        <w:rPr>
          <w:sz w:val="18"/>
          <w:szCs w:val="18"/>
        </w:rPr>
        <w:t xml:space="preserve">, The importance of the Andes in the evolutionary radiation of Sigmodontinae (Rodentia, Cricetidae), the most diverse group of mammals in the Neotropics. </w:t>
      </w:r>
      <w:r>
        <w:rPr>
          <w:i/>
          <w:sz w:val="18"/>
          <w:szCs w:val="18"/>
        </w:rPr>
        <w:t>Sci. Rep.</w:t>
      </w:r>
      <w:r>
        <w:rPr>
          <w:sz w:val="18"/>
          <w:szCs w:val="18"/>
        </w:rPr>
        <w:t xml:space="preserve"> </w:t>
      </w:r>
      <w:r>
        <w:rPr>
          <w:b/>
          <w:sz w:val="18"/>
          <w:szCs w:val="18"/>
        </w:rPr>
        <w:t>13</w:t>
      </w:r>
      <w:r>
        <w:rPr>
          <w:sz w:val="18"/>
          <w:szCs w:val="18"/>
        </w:rPr>
        <w:t>, 2207 (2023).</w:t>
      </w:r>
    </w:p>
    <w:p w14:paraId="4E77D9FC" w14:textId="77777777" w:rsidR="00E713B3" w:rsidRDefault="00A945E2">
      <w:pPr>
        <w:pStyle w:val="Bibliography1"/>
        <w:rPr>
          <w:sz w:val="18"/>
          <w:szCs w:val="18"/>
        </w:rPr>
      </w:pPr>
      <w:r>
        <w:rPr>
          <w:sz w:val="18"/>
          <w:szCs w:val="18"/>
        </w:rPr>
        <w:t xml:space="preserve">72. </w:t>
      </w:r>
      <w:r>
        <w:rPr>
          <w:sz w:val="18"/>
          <w:szCs w:val="18"/>
        </w:rPr>
        <w:tab/>
        <w:t xml:space="preserve">P. A. Selkin, </w:t>
      </w:r>
      <w:r>
        <w:rPr>
          <w:i/>
          <w:sz w:val="18"/>
          <w:szCs w:val="18"/>
        </w:rPr>
        <w:t>et al.</w:t>
      </w:r>
      <w:r>
        <w:rPr>
          <w:sz w:val="18"/>
          <w:szCs w:val="18"/>
        </w:rPr>
        <w:t xml:space="preserve">, Climate, dust, and fire across the Eocene-Oligocene transition, Patagonia. </w:t>
      </w:r>
      <w:r>
        <w:rPr>
          <w:i/>
          <w:sz w:val="18"/>
          <w:szCs w:val="18"/>
        </w:rPr>
        <w:t>Geology</w:t>
      </w:r>
      <w:r>
        <w:rPr>
          <w:sz w:val="18"/>
          <w:szCs w:val="18"/>
        </w:rPr>
        <w:t xml:space="preserve"> </w:t>
      </w:r>
      <w:r>
        <w:rPr>
          <w:b/>
          <w:sz w:val="18"/>
          <w:szCs w:val="18"/>
        </w:rPr>
        <w:t>43</w:t>
      </w:r>
      <w:r>
        <w:rPr>
          <w:sz w:val="18"/>
          <w:szCs w:val="18"/>
        </w:rPr>
        <w:t>, 567–570 (2015).</w:t>
      </w:r>
    </w:p>
    <w:p w14:paraId="66F28A5C" w14:textId="77777777" w:rsidR="00E713B3" w:rsidRDefault="00A945E2">
      <w:pPr>
        <w:pStyle w:val="Bibliography1"/>
        <w:rPr>
          <w:sz w:val="18"/>
          <w:szCs w:val="18"/>
        </w:rPr>
      </w:pPr>
      <w:r>
        <w:rPr>
          <w:sz w:val="18"/>
          <w:szCs w:val="18"/>
        </w:rPr>
        <w:t xml:space="preserve">73. </w:t>
      </w:r>
      <w:r>
        <w:rPr>
          <w:sz w:val="18"/>
          <w:szCs w:val="18"/>
        </w:rPr>
        <w:tab/>
        <w:t xml:space="preserve">R. E. Dunn, C. A. E. Strömberg, R. H. Madden, M. J. Kohn, A. A. Carlini, Linked canopy, climate, and faunal change in the Cenozoic of Patagonia. </w:t>
      </w:r>
      <w:r>
        <w:rPr>
          <w:i/>
          <w:sz w:val="18"/>
          <w:szCs w:val="18"/>
        </w:rPr>
        <w:t>Science</w:t>
      </w:r>
      <w:r>
        <w:rPr>
          <w:sz w:val="18"/>
          <w:szCs w:val="18"/>
        </w:rPr>
        <w:t xml:space="preserve"> </w:t>
      </w:r>
      <w:r>
        <w:rPr>
          <w:b/>
          <w:sz w:val="18"/>
          <w:szCs w:val="18"/>
        </w:rPr>
        <w:t>347</w:t>
      </w:r>
      <w:r>
        <w:rPr>
          <w:sz w:val="18"/>
          <w:szCs w:val="18"/>
        </w:rPr>
        <w:t>, 258–261 (2015).</w:t>
      </w:r>
    </w:p>
    <w:p w14:paraId="01B2E842" w14:textId="77777777" w:rsidR="00E713B3" w:rsidRDefault="00A945E2">
      <w:pPr>
        <w:pStyle w:val="Bibliography1"/>
        <w:rPr>
          <w:sz w:val="18"/>
          <w:szCs w:val="18"/>
        </w:rPr>
      </w:pPr>
      <w:r>
        <w:rPr>
          <w:sz w:val="18"/>
          <w:szCs w:val="18"/>
        </w:rPr>
        <w:t xml:space="preserve">74. </w:t>
      </w:r>
      <w:r>
        <w:rPr>
          <w:sz w:val="18"/>
          <w:szCs w:val="18"/>
        </w:rPr>
        <w:tab/>
        <w:t xml:space="preserve">A. Antonelli, </w:t>
      </w:r>
      <w:r>
        <w:rPr>
          <w:i/>
          <w:sz w:val="18"/>
          <w:szCs w:val="18"/>
        </w:rPr>
        <w:t>et al.</w:t>
      </w:r>
      <w:r>
        <w:rPr>
          <w:sz w:val="18"/>
          <w:szCs w:val="18"/>
        </w:rPr>
        <w:t xml:space="preserve">, Amazonia is the primary source of Neotropical biodiversity. </w:t>
      </w:r>
      <w:r>
        <w:rPr>
          <w:i/>
          <w:sz w:val="18"/>
          <w:szCs w:val="18"/>
        </w:rPr>
        <w:t>Proc. Natl. Acad. Sci.</w:t>
      </w:r>
      <w:r>
        <w:rPr>
          <w:sz w:val="18"/>
          <w:szCs w:val="18"/>
        </w:rPr>
        <w:t xml:space="preserve"> </w:t>
      </w:r>
      <w:r>
        <w:rPr>
          <w:b/>
          <w:sz w:val="18"/>
          <w:szCs w:val="18"/>
        </w:rPr>
        <w:t>115</w:t>
      </w:r>
      <w:r>
        <w:rPr>
          <w:sz w:val="18"/>
          <w:szCs w:val="18"/>
        </w:rPr>
        <w:t>, 6034–6039 (2018).</w:t>
      </w:r>
    </w:p>
    <w:p w14:paraId="4784D09E" w14:textId="77777777" w:rsidR="00E713B3" w:rsidRDefault="00A945E2">
      <w:pPr>
        <w:pStyle w:val="Bibliography1"/>
        <w:rPr>
          <w:sz w:val="18"/>
          <w:szCs w:val="18"/>
        </w:rPr>
      </w:pPr>
      <w:r>
        <w:rPr>
          <w:sz w:val="18"/>
          <w:szCs w:val="18"/>
        </w:rPr>
        <w:t xml:space="preserve">75. </w:t>
      </w:r>
      <w:r>
        <w:rPr>
          <w:sz w:val="18"/>
          <w:szCs w:val="18"/>
        </w:rPr>
        <w:tab/>
        <w:t xml:space="preserve">J. T. Flannery-Sutherland, D. Silvestro, M. J. Benton, Global diversity dynamics in the fossil record are regionally heterogeneous. </w:t>
      </w:r>
      <w:r>
        <w:rPr>
          <w:i/>
          <w:sz w:val="18"/>
          <w:szCs w:val="18"/>
        </w:rPr>
        <w:t>Nat. Commun.</w:t>
      </w:r>
      <w:r>
        <w:rPr>
          <w:sz w:val="18"/>
          <w:szCs w:val="18"/>
        </w:rPr>
        <w:t xml:space="preserve"> </w:t>
      </w:r>
      <w:r>
        <w:rPr>
          <w:b/>
          <w:sz w:val="18"/>
          <w:szCs w:val="18"/>
        </w:rPr>
        <w:t>13</w:t>
      </w:r>
      <w:r>
        <w:rPr>
          <w:sz w:val="18"/>
          <w:szCs w:val="18"/>
        </w:rPr>
        <w:t>, 2751 (2022).</w:t>
      </w:r>
    </w:p>
    <w:p w14:paraId="4D44106C" w14:textId="77777777" w:rsidR="00E713B3" w:rsidRDefault="00A945E2">
      <w:pPr>
        <w:pStyle w:val="Bibliography1"/>
        <w:rPr>
          <w:sz w:val="18"/>
          <w:szCs w:val="18"/>
        </w:rPr>
      </w:pPr>
      <w:r>
        <w:rPr>
          <w:sz w:val="18"/>
          <w:szCs w:val="18"/>
        </w:rPr>
        <w:t xml:space="preserve">76. </w:t>
      </w:r>
      <w:r>
        <w:rPr>
          <w:sz w:val="18"/>
          <w:szCs w:val="18"/>
        </w:rPr>
        <w:tab/>
        <w:t xml:space="preserve">C. Jouault, F. L. Condamine, F. Legendre, V. Perrichot, The Angiosperm Terrestrial Revolution buffered ants against extinction. </w:t>
      </w:r>
      <w:r>
        <w:rPr>
          <w:i/>
          <w:sz w:val="18"/>
          <w:szCs w:val="18"/>
        </w:rPr>
        <w:t>Proc. Natl. Acad. Sci.</w:t>
      </w:r>
      <w:r>
        <w:rPr>
          <w:sz w:val="18"/>
          <w:szCs w:val="18"/>
        </w:rPr>
        <w:t xml:space="preserve"> </w:t>
      </w:r>
      <w:r>
        <w:rPr>
          <w:b/>
          <w:sz w:val="18"/>
          <w:szCs w:val="18"/>
        </w:rPr>
        <w:t>121</w:t>
      </w:r>
      <w:r>
        <w:rPr>
          <w:sz w:val="18"/>
          <w:szCs w:val="18"/>
        </w:rPr>
        <w:t>, e2317795121 (2024).</w:t>
      </w:r>
    </w:p>
    <w:p w14:paraId="4736D39B" w14:textId="77777777" w:rsidR="00E713B3" w:rsidRDefault="00A945E2">
      <w:pPr>
        <w:pStyle w:val="Bibliography1"/>
        <w:rPr>
          <w:sz w:val="18"/>
          <w:szCs w:val="18"/>
        </w:rPr>
      </w:pPr>
      <w:r>
        <w:rPr>
          <w:sz w:val="18"/>
          <w:szCs w:val="18"/>
        </w:rPr>
        <w:t xml:space="preserve">77. </w:t>
      </w:r>
      <w:r>
        <w:rPr>
          <w:sz w:val="18"/>
          <w:szCs w:val="18"/>
        </w:rPr>
        <w:tab/>
        <w:t>C. Scotese, N. M. Wright, PALEOMAP Paleodigital Elevation Models (PaleoDEMs) for the Phanerozoic PALEOMAP Project. (2018).</w:t>
      </w:r>
    </w:p>
    <w:p w14:paraId="1D60A904" w14:textId="77777777" w:rsidR="00E713B3" w:rsidRDefault="00A945E2">
      <w:pPr>
        <w:pStyle w:val="Bibliography1"/>
        <w:rPr>
          <w:sz w:val="18"/>
          <w:szCs w:val="18"/>
        </w:rPr>
      </w:pPr>
      <w:r>
        <w:rPr>
          <w:sz w:val="18"/>
          <w:szCs w:val="18"/>
        </w:rPr>
        <w:t xml:space="preserve">78. </w:t>
      </w:r>
      <w:r>
        <w:rPr>
          <w:sz w:val="18"/>
          <w:szCs w:val="18"/>
        </w:rPr>
        <w:tab/>
        <w:t xml:space="preserve">D. Silvestro, N. Salamin, A. Antonelli, X. Meyer, Improved estimation of macroevolutionary rates from fossil data using a Bayesian framework. </w:t>
      </w:r>
      <w:r>
        <w:rPr>
          <w:i/>
          <w:sz w:val="18"/>
          <w:szCs w:val="18"/>
        </w:rPr>
        <w:t>Paleobiology</w:t>
      </w:r>
      <w:r>
        <w:rPr>
          <w:sz w:val="18"/>
          <w:szCs w:val="18"/>
        </w:rPr>
        <w:t xml:space="preserve"> </w:t>
      </w:r>
      <w:r>
        <w:rPr>
          <w:b/>
          <w:sz w:val="18"/>
          <w:szCs w:val="18"/>
        </w:rPr>
        <w:t>45</w:t>
      </w:r>
      <w:r>
        <w:rPr>
          <w:sz w:val="18"/>
          <w:szCs w:val="18"/>
        </w:rPr>
        <w:t>, 546–570 (2019).</w:t>
      </w:r>
    </w:p>
    <w:p w14:paraId="2040D1C7" w14:textId="77777777" w:rsidR="00E713B3" w:rsidRDefault="00A945E2">
      <w:pPr>
        <w:pStyle w:val="Bibliography1"/>
        <w:rPr>
          <w:sz w:val="18"/>
          <w:szCs w:val="18"/>
        </w:rPr>
      </w:pPr>
      <w:r>
        <w:rPr>
          <w:sz w:val="18"/>
          <w:szCs w:val="18"/>
        </w:rPr>
        <w:t xml:space="preserve">79. </w:t>
      </w:r>
      <w:r>
        <w:rPr>
          <w:sz w:val="18"/>
          <w:szCs w:val="18"/>
        </w:rPr>
        <w:tab/>
        <w:t xml:space="preserve">D. Silvestro, B. Cascales-Miñana, C. D. Bacon, A. Antonelli, Revisiting the origin and diversification of vascular plants through a comprehensive Bayesian analysis of the fossil record. </w:t>
      </w:r>
      <w:r>
        <w:rPr>
          <w:i/>
          <w:sz w:val="18"/>
          <w:szCs w:val="18"/>
        </w:rPr>
        <w:t>New Phytol.</w:t>
      </w:r>
      <w:r>
        <w:rPr>
          <w:sz w:val="18"/>
          <w:szCs w:val="18"/>
        </w:rPr>
        <w:t xml:space="preserve"> </w:t>
      </w:r>
      <w:r>
        <w:rPr>
          <w:b/>
          <w:sz w:val="18"/>
          <w:szCs w:val="18"/>
        </w:rPr>
        <w:t>207</w:t>
      </w:r>
      <w:r>
        <w:rPr>
          <w:sz w:val="18"/>
          <w:szCs w:val="18"/>
        </w:rPr>
        <w:t>, 425–436 (2015).</w:t>
      </w:r>
    </w:p>
    <w:p w14:paraId="71BC722B" w14:textId="77777777" w:rsidR="00E713B3" w:rsidRDefault="00A945E2">
      <w:pPr>
        <w:pStyle w:val="Bibliography1"/>
        <w:rPr>
          <w:sz w:val="18"/>
          <w:szCs w:val="18"/>
        </w:rPr>
      </w:pPr>
      <w:r>
        <w:rPr>
          <w:sz w:val="18"/>
          <w:szCs w:val="18"/>
        </w:rPr>
        <w:t xml:space="preserve">80. </w:t>
      </w:r>
      <w:r>
        <w:rPr>
          <w:sz w:val="18"/>
          <w:szCs w:val="18"/>
        </w:rPr>
        <w:tab/>
      </w:r>
      <w:r w:rsidRPr="009A7FD1">
        <w:rPr>
          <w:sz w:val="18"/>
          <w:szCs w:val="18"/>
          <w:lang w:val="fr-FR"/>
        </w:rPr>
        <w:t xml:space="preserve">T. Wiecki, </w:t>
      </w:r>
      <w:r w:rsidRPr="009A7FD1">
        <w:rPr>
          <w:i/>
          <w:sz w:val="18"/>
          <w:szCs w:val="18"/>
          <w:lang w:val="fr-FR"/>
        </w:rPr>
        <w:t>et al.</w:t>
      </w:r>
      <w:r w:rsidRPr="009A7FD1">
        <w:rPr>
          <w:sz w:val="18"/>
          <w:szCs w:val="18"/>
          <w:lang w:val="fr-FR"/>
        </w:rPr>
        <w:t xml:space="preserve">, pymc-devs/pymc: v5.9.2. </w:t>
      </w:r>
      <w:r>
        <w:rPr>
          <w:sz w:val="18"/>
          <w:szCs w:val="18"/>
        </w:rPr>
        <w:t>(2023). https://doi.org/10.5281/zenodo.4603970.</w:t>
      </w:r>
    </w:p>
    <w:p w14:paraId="6574C245" w14:textId="77777777" w:rsidR="00E713B3" w:rsidRDefault="00A945E2">
      <w:pPr>
        <w:pStyle w:val="Bibliography1"/>
        <w:rPr>
          <w:sz w:val="18"/>
          <w:szCs w:val="18"/>
        </w:rPr>
      </w:pPr>
      <w:r>
        <w:rPr>
          <w:sz w:val="18"/>
          <w:szCs w:val="18"/>
        </w:rPr>
        <w:t xml:space="preserve">81. </w:t>
      </w:r>
      <w:r>
        <w:rPr>
          <w:sz w:val="18"/>
          <w:szCs w:val="18"/>
        </w:rPr>
        <w:tab/>
        <w:t>R Core Team, R: A Language and Environment for Statistical Computing. (2024). Deposited 2024.</w:t>
      </w:r>
    </w:p>
    <w:p w14:paraId="4B4DCB93" w14:textId="77777777" w:rsidR="00E713B3" w:rsidRDefault="00A945E2">
      <w:pPr>
        <w:pStyle w:val="Bibliography1"/>
        <w:rPr>
          <w:sz w:val="18"/>
          <w:szCs w:val="18"/>
        </w:rPr>
      </w:pPr>
      <w:r>
        <w:rPr>
          <w:sz w:val="18"/>
          <w:szCs w:val="18"/>
        </w:rPr>
        <w:t xml:space="preserve">82. </w:t>
      </w:r>
      <w:r>
        <w:rPr>
          <w:sz w:val="18"/>
          <w:szCs w:val="18"/>
        </w:rPr>
        <w:tab/>
        <w:t xml:space="preserve">H. Wickham, </w:t>
      </w:r>
      <w:r>
        <w:rPr>
          <w:i/>
          <w:sz w:val="18"/>
          <w:szCs w:val="18"/>
        </w:rPr>
        <w:t>et al.</w:t>
      </w:r>
      <w:r>
        <w:rPr>
          <w:sz w:val="18"/>
          <w:szCs w:val="18"/>
        </w:rPr>
        <w:t xml:space="preserve">, Welcome to the Tidyverse. </w:t>
      </w:r>
      <w:r>
        <w:rPr>
          <w:i/>
          <w:sz w:val="18"/>
          <w:szCs w:val="18"/>
        </w:rPr>
        <w:t>J. Open Source Softw.</w:t>
      </w:r>
      <w:r>
        <w:rPr>
          <w:sz w:val="18"/>
          <w:szCs w:val="18"/>
        </w:rPr>
        <w:t xml:space="preserve"> </w:t>
      </w:r>
      <w:r>
        <w:rPr>
          <w:b/>
          <w:sz w:val="18"/>
          <w:szCs w:val="18"/>
        </w:rPr>
        <w:t>4</w:t>
      </w:r>
      <w:r>
        <w:rPr>
          <w:sz w:val="18"/>
          <w:szCs w:val="18"/>
        </w:rPr>
        <w:t>, 1686 (2019).</w:t>
      </w:r>
    </w:p>
    <w:p w14:paraId="02879F92" w14:textId="77777777" w:rsidR="00E713B3" w:rsidRDefault="00A945E2">
      <w:pPr>
        <w:pStyle w:val="Bibliography1"/>
        <w:rPr>
          <w:sz w:val="18"/>
          <w:szCs w:val="18"/>
        </w:rPr>
      </w:pPr>
      <w:r>
        <w:rPr>
          <w:sz w:val="18"/>
          <w:szCs w:val="18"/>
        </w:rPr>
        <w:t xml:space="preserve">83. </w:t>
      </w:r>
      <w:r>
        <w:rPr>
          <w:sz w:val="18"/>
          <w:szCs w:val="18"/>
        </w:rPr>
        <w:tab/>
        <w:t xml:space="preserve">L. A. Jones, </w:t>
      </w:r>
      <w:r>
        <w:rPr>
          <w:i/>
          <w:sz w:val="18"/>
          <w:szCs w:val="18"/>
        </w:rPr>
        <w:t>et al.</w:t>
      </w:r>
      <w:r>
        <w:rPr>
          <w:sz w:val="18"/>
          <w:szCs w:val="18"/>
        </w:rPr>
        <w:t xml:space="preserve">, palaeoverse: A community-driven R package to support palaeobiological analysis. </w:t>
      </w:r>
      <w:r>
        <w:rPr>
          <w:i/>
          <w:sz w:val="18"/>
          <w:szCs w:val="18"/>
        </w:rPr>
        <w:t>Methods Ecol. Evol.</w:t>
      </w:r>
      <w:r>
        <w:rPr>
          <w:sz w:val="18"/>
          <w:szCs w:val="18"/>
        </w:rPr>
        <w:t xml:space="preserve"> </w:t>
      </w:r>
      <w:r>
        <w:rPr>
          <w:b/>
          <w:sz w:val="18"/>
          <w:szCs w:val="18"/>
        </w:rPr>
        <w:t>14</w:t>
      </w:r>
      <w:r>
        <w:rPr>
          <w:sz w:val="18"/>
          <w:szCs w:val="18"/>
        </w:rPr>
        <w:t>, 2205–2215 (2023).</w:t>
      </w:r>
    </w:p>
    <w:p w14:paraId="28015D5C" w14:textId="77777777" w:rsidR="00E713B3" w:rsidRDefault="00A945E2">
      <w:pPr>
        <w:pStyle w:val="Bibliography1"/>
        <w:rPr>
          <w:sz w:val="18"/>
          <w:szCs w:val="18"/>
        </w:rPr>
      </w:pPr>
      <w:r>
        <w:rPr>
          <w:sz w:val="18"/>
          <w:szCs w:val="18"/>
        </w:rPr>
        <w:t xml:space="preserve">84. </w:t>
      </w:r>
      <w:r>
        <w:rPr>
          <w:sz w:val="18"/>
          <w:szCs w:val="18"/>
        </w:rPr>
        <w:tab/>
        <w:t>W. Gearty, deeptime: Plotting Tools for Anyone Working in Deep Time. R package version 1.0.1. (2023). Deposited 2023.</w:t>
      </w:r>
    </w:p>
    <w:p w14:paraId="57676A8A" w14:textId="77777777" w:rsidR="00E713B3" w:rsidRDefault="00A945E2">
      <w:pPr>
        <w:pStyle w:val="Bibliography1"/>
        <w:rPr>
          <w:sz w:val="18"/>
          <w:szCs w:val="18"/>
        </w:rPr>
      </w:pPr>
      <w:r>
        <w:rPr>
          <w:sz w:val="18"/>
          <w:szCs w:val="18"/>
        </w:rPr>
        <w:t xml:space="preserve">85. </w:t>
      </w:r>
      <w:r>
        <w:rPr>
          <w:sz w:val="18"/>
          <w:szCs w:val="18"/>
        </w:rPr>
        <w:tab/>
        <w:t xml:space="preserve">W. Gearty, L. A. Jones, rphylopic: An R package for fetching, transforming, and visualising PhyloPic silhouettes. </w:t>
      </w:r>
      <w:r>
        <w:rPr>
          <w:i/>
          <w:sz w:val="18"/>
          <w:szCs w:val="18"/>
        </w:rPr>
        <w:t>Methods Ecol. Evol.</w:t>
      </w:r>
      <w:r>
        <w:rPr>
          <w:sz w:val="18"/>
          <w:szCs w:val="18"/>
        </w:rPr>
        <w:t xml:space="preserve"> </w:t>
      </w:r>
      <w:r>
        <w:rPr>
          <w:b/>
          <w:sz w:val="18"/>
          <w:szCs w:val="18"/>
        </w:rPr>
        <w:t>14</w:t>
      </w:r>
      <w:r>
        <w:rPr>
          <w:sz w:val="18"/>
          <w:szCs w:val="18"/>
        </w:rPr>
        <w:t>, 2700–2708 (2023).</w:t>
      </w:r>
    </w:p>
    <w:p w14:paraId="356F11FD" w14:textId="77777777" w:rsidR="00E713B3" w:rsidRDefault="00A945E2">
      <w:pPr>
        <w:pStyle w:val="Bibliography1"/>
        <w:rPr>
          <w:sz w:val="18"/>
          <w:szCs w:val="18"/>
        </w:rPr>
      </w:pPr>
      <w:r>
        <w:rPr>
          <w:sz w:val="18"/>
          <w:szCs w:val="18"/>
        </w:rPr>
        <w:t xml:space="preserve">86. </w:t>
      </w:r>
      <w:r>
        <w:rPr>
          <w:sz w:val="18"/>
          <w:szCs w:val="18"/>
        </w:rPr>
        <w:tab/>
        <w:t xml:space="preserve">A. D. Barnosky, Distinguishing the effects of the Red queen and Court Jester on Miocene mammal evolution in the northern Rocky Mountains. </w:t>
      </w:r>
      <w:r>
        <w:rPr>
          <w:i/>
          <w:sz w:val="18"/>
          <w:szCs w:val="18"/>
        </w:rPr>
        <w:t>J. Vertebr. Paleontol.</w:t>
      </w:r>
      <w:r>
        <w:rPr>
          <w:sz w:val="18"/>
          <w:szCs w:val="18"/>
        </w:rPr>
        <w:t xml:space="preserve"> </w:t>
      </w:r>
      <w:r>
        <w:rPr>
          <w:b/>
          <w:sz w:val="18"/>
          <w:szCs w:val="18"/>
        </w:rPr>
        <w:t>21</w:t>
      </w:r>
      <w:r>
        <w:rPr>
          <w:sz w:val="18"/>
          <w:szCs w:val="18"/>
        </w:rPr>
        <w:t>, 172–185 (2001).</w:t>
      </w:r>
    </w:p>
    <w:p w14:paraId="0111F94C" w14:textId="77777777" w:rsidR="00E713B3" w:rsidRDefault="00A945E2">
      <w:pPr>
        <w:pStyle w:val="Bibliography1"/>
        <w:rPr>
          <w:sz w:val="18"/>
          <w:szCs w:val="18"/>
        </w:rPr>
      </w:pPr>
      <w:r>
        <w:rPr>
          <w:sz w:val="18"/>
          <w:szCs w:val="18"/>
        </w:rPr>
        <w:t xml:space="preserve">87. </w:t>
      </w:r>
      <w:r>
        <w:rPr>
          <w:sz w:val="18"/>
          <w:szCs w:val="18"/>
        </w:rPr>
        <w:tab/>
        <w:t xml:space="preserve">L. Palazzesi, V. Barreda, Fossil pollen records reveal a late rise of open-habitat ecosystems in Patagonia. </w:t>
      </w:r>
      <w:r>
        <w:rPr>
          <w:i/>
          <w:sz w:val="18"/>
          <w:szCs w:val="18"/>
        </w:rPr>
        <w:t>Nat. Commun.</w:t>
      </w:r>
      <w:r>
        <w:rPr>
          <w:sz w:val="18"/>
          <w:szCs w:val="18"/>
        </w:rPr>
        <w:t xml:space="preserve"> </w:t>
      </w:r>
      <w:r>
        <w:rPr>
          <w:b/>
          <w:sz w:val="18"/>
          <w:szCs w:val="18"/>
        </w:rPr>
        <w:t>3</w:t>
      </w:r>
      <w:r>
        <w:rPr>
          <w:sz w:val="18"/>
          <w:szCs w:val="18"/>
        </w:rPr>
        <w:t>, 1294 (2012).</w:t>
      </w:r>
    </w:p>
    <w:p w14:paraId="299578AE" w14:textId="77777777" w:rsidR="00E713B3" w:rsidRDefault="00A945E2">
      <w:pPr>
        <w:pStyle w:val="Bibliography1"/>
        <w:rPr>
          <w:sz w:val="18"/>
          <w:szCs w:val="18"/>
        </w:rPr>
      </w:pPr>
      <w:r>
        <w:rPr>
          <w:sz w:val="18"/>
          <w:szCs w:val="18"/>
        </w:rPr>
        <w:t xml:space="preserve">88. </w:t>
      </w:r>
      <w:r>
        <w:rPr>
          <w:sz w:val="18"/>
          <w:szCs w:val="18"/>
        </w:rPr>
        <w:tab/>
        <w:t xml:space="preserve">A. Toumoulin, </w:t>
      </w:r>
      <w:r>
        <w:rPr>
          <w:i/>
          <w:sz w:val="18"/>
          <w:szCs w:val="18"/>
        </w:rPr>
        <w:t>et al.</w:t>
      </w:r>
      <w:r>
        <w:rPr>
          <w:sz w:val="18"/>
          <w:szCs w:val="18"/>
        </w:rPr>
        <w:t xml:space="preserve">, Evolution of continental temperature seasonality from the Eocene greenhouse to the Oligocene icehouse –a model–data comparison. </w:t>
      </w:r>
      <w:r>
        <w:rPr>
          <w:i/>
          <w:sz w:val="18"/>
          <w:szCs w:val="18"/>
        </w:rPr>
        <w:t>Clim. Past</w:t>
      </w:r>
      <w:r>
        <w:rPr>
          <w:sz w:val="18"/>
          <w:szCs w:val="18"/>
        </w:rPr>
        <w:t xml:space="preserve"> </w:t>
      </w:r>
      <w:r>
        <w:rPr>
          <w:b/>
          <w:sz w:val="18"/>
          <w:szCs w:val="18"/>
        </w:rPr>
        <w:t>18</w:t>
      </w:r>
      <w:r>
        <w:rPr>
          <w:sz w:val="18"/>
          <w:szCs w:val="18"/>
        </w:rPr>
        <w:t>, 341–362 (2022).</w:t>
      </w:r>
    </w:p>
    <w:p w14:paraId="66437B29" w14:textId="77777777" w:rsidR="00E713B3" w:rsidRDefault="00A945E2">
      <w:pPr>
        <w:pStyle w:val="Bibliography1"/>
        <w:rPr>
          <w:sz w:val="18"/>
          <w:szCs w:val="18"/>
        </w:rPr>
      </w:pPr>
      <w:r>
        <w:rPr>
          <w:sz w:val="18"/>
          <w:szCs w:val="18"/>
        </w:rPr>
        <w:t xml:space="preserve">89. </w:t>
      </w:r>
      <w:r>
        <w:rPr>
          <w:sz w:val="18"/>
          <w:szCs w:val="18"/>
        </w:rPr>
        <w:tab/>
        <w:t xml:space="preserve">S. Lehtonen, </w:t>
      </w:r>
      <w:r>
        <w:rPr>
          <w:i/>
          <w:sz w:val="18"/>
          <w:szCs w:val="18"/>
        </w:rPr>
        <w:t>et al.</w:t>
      </w:r>
      <w:r>
        <w:rPr>
          <w:sz w:val="18"/>
          <w:szCs w:val="18"/>
        </w:rPr>
        <w:t xml:space="preserve">, Environmentally driven extinction and opportunistic origination explain fern diversification patterns. </w:t>
      </w:r>
      <w:r>
        <w:rPr>
          <w:i/>
          <w:sz w:val="18"/>
          <w:szCs w:val="18"/>
        </w:rPr>
        <w:t>Sci. Rep.</w:t>
      </w:r>
      <w:r>
        <w:rPr>
          <w:sz w:val="18"/>
          <w:szCs w:val="18"/>
        </w:rPr>
        <w:t xml:space="preserve"> </w:t>
      </w:r>
      <w:r>
        <w:rPr>
          <w:b/>
          <w:sz w:val="18"/>
          <w:szCs w:val="18"/>
        </w:rPr>
        <w:t>7</w:t>
      </w:r>
      <w:r>
        <w:rPr>
          <w:sz w:val="18"/>
          <w:szCs w:val="18"/>
        </w:rPr>
        <w:t>, 4831 (2017).</w:t>
      </w:r>
    </w:p>
    <w:p w14:paraId="45D8B1F8" w14:textId="77777777" w:rsidR="00E713B3" w:rsidRDefault="00A945E2">
      <w:pPr>
        <w:pStyle w:val="LO-normal"/>
        <w:pageBreakBefore/>
        <w:widowControl w:val="0"/>
        <w:spacing w:line="240" w:lineRule="auto"/>
        <w:ind w:left="624" w:hanging="624"/>
        <w:rPr>
          <w:b/>
          <w:bCs/>
          <w:sz w:val="20"/>
          <w:szCs w:val="20"/>
        </w:rPr>
      </w:pPr>
      <w:r>
        <w:rPr>
          <w:b/>
          <w:bCs/>
          <w:sz w:val="20"/>
          <w:szCs w:val="20"/>
        </w:rPr>
        <w:lastRenderedPageBreak/>
        <w:t>Figures and Tables</w:t>
      </w:r>
    </w:p>
    <w:p w14:paraId="25303FA0" w14:textId="77777777" w:rsidR="00E713B3" w:rsidRDefault="00E713B3">
      <w:pPr>
        <w:pStyle w:val="LO-normal"/>
        <w:widowControl w:val="0"/>
        <w:spacing w:line="240" w:lineRule="auto"/>
        <w:ind w:left="624" w:hanging="624"/>
        <w:rPr>
          <w:sz w:val="20"/>
          <w:szCs w:val="20"/>
        </w:rPr>
      </w:pPr>
    </w:p>
    <w:p w14:paraId="4705B05F" w14:textId="77777777" w:rsidR="00E713B3" w:rsidRDefault="00E713B3">
      <w:pPr>
        <w:pStyle w:val="LO-normal"/>
        <w:widowControl w:val="0"/>
        <w:spacing w:line="240" w:lineRule="auto"/>
        <w:ind w:left="624" w:hanging="624"/>
        <w:rPr>
          <w:sz w:val="20"/>
          <w:szCs w:val="20"/>
        </w:rPr>
      </w:pPr>
    </w:p>
    <w:p w14:paraId="404BFEC9" w14:textId="77777777" w:rsidR="00E713B3" w:rsidRDefault="00A945E2">
      <w:pPr>
        <w:pStyle w:val="LO-normal"/>
        <w:spacing w:line="360" w:lineRule="auto"/>
        <w:jc w:val="both"/>
      </w:pPr>
      <w:r>
        <w:rPr>
          <w:noProof/>
        </w:rPr>
        <w:drawing>
          <wp:inline distT="0" distB="0" distL="0" distR="0" wp14:anchorId="2A354533" wp14:editId="58AC6C73">
            <wp:extent cx="5236200" cy="7406640"/>
            <wp:effectExtent l="0" t="0" r="2550" b="3810"/>
            <wp:docPr id="2" name="image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5236200" cy="7406640"/>
                    </a:xfrm>
                    <a:prstGeom prst="rect">
                      <a:avLst/>
                    </a:prstGeom>
                    <a:noFill/>
                    <a:ln>
                      <a:noFill/>
                      <a:prstDash/>
                    </a:ln>
                  </pic:spPr>
                </pic:pic>
              </a:graphicData>
            </a:graphic>
          </wp:inline>
        </w:drawing>
      </w:r>
    </w:p>
    <w:p w14:paraId="3E7A296E" w14:textId="77777777" w:rsidR="00E713B3" w:rsidRDefault="00E713B3">
      <w:pPr>
        <w:pStyle w:val="LO-normal"/>
        <w:spacing w:line="360" w:lineRule="auto"/>
        <w:jc w:val="both"/>
        <w:rPr>
          <w:rFonts w:eastAsia="Times New Roman" w:cs="Times New Roman"/>
          <w:sz w:val="20"/>
          <w:szCs w:val="20"/>
        </w:rPr>
      </w:pPr>
    </w:p>
    <w:p w14:paraId="6F943494" w14:textId="77777777" w:rsidR="00E713B3" w:rsidRDefault="00A945E2">
      <w:pPr>
        <w:pStyle w:val="LO-normal"/>
        <w:spacing w:line="360" w:lineRule="auto"/>
        <w:jc w:val="both"/>
      </w:pPr>
      <w:r>
        <w:rPr>
          <w:rFonts w:eastAsia="Times New Roman" w:cs="Times New Roman"/>
          <w:b/>
          <w:sz w:val="20"/>
          <w:szCs w:val="20"/>
        </w:rPr>
        <w:lastRenderedPageBreak/>
        <w:t xml:space="preserve">Figure 1. </w:t>
      </w:r>
      <w:r>
        <w:rPr>
          <w:rFonts w:eastAsia="Times New Roman" w:cs="Times New Roman"/>
          <w:sz w:val="20"/>
          <w:szCs w:val="20"/>
        </w:rPr>
        <w:t>Bayesian inferences of taxon longevities (</w:t>
      </w:r>
      <w:r>
        <w:rPr>
          <w:rFonts w:eastAsia="Times New Roman" w:cs="Times New Roman"/>
          <w:b/>
          <w:sz w:val="20"/>
          <w:szCs w:val="20"/>
        </w:rPr>
        <w:t>A</w:t>
      </w:r>
      <w:r>
        <w:rPr>
          <w:rFonts w:eastAsia="Times New Roman" w:cs="Times New Roman"/>
          <w:sz w:val="20"/>
          <w:szCs w:val="20"/>
        </w:rPr>
        <w:t>), diversification (</w:t>
      </w:r>
      <w:r>
        <w:rPr>
          <w:rFonts w:eastAsia="Times New Roman" w:cs="Times New Roman"/>
          <w:b/>
          <w:sz w:val="20"/>
          <w:szCs w:val="20"/>
        </w:rPr>
        <w:t>B-C</w:t>
      </w:r>
      <w:r>
        <w:rPr>
          <w:rFonts w:eastAsia="Times New Roman" w:cs="Times New Roman"/>
          <w:sz w:val="20"/>
          <w:szCs w:val="20"/>
        </w:rPr>
        <w:t>) and diversity (</w:t>
      </w:r>
      <w:r>
        <w:rPr>
          <w:rFonts w:eastAsia="Times New Roman" w:cs="Times New Roman"/>
          <w:b/>
          <w:bCs/>
          <w:sz w:val="20"/>
          <w:szCs w:val="20"/>
        </w:rPr>
        <w:t>D</w:t>
      </w:r>
      <w:r>
        <w:rPr>
          <w:rFonts w:eastAsia="Times New Roman" w:cs="Times New Roman"/>
          <w:sz w:val="20"/>
          <w:szCs w:val="20"/>
        </w:rPr>
        <w:t>) dynamics of South American Mammals from the early Eocene to the late Oligocene (genus level).</w:t>
      </w:r>
    </w:p>
    <w:p w14:paraId="23B206E1" w14:textId="77777777" w:rsidR="00E713B3" w:rsidRDefault="00A945E2">
      <w:pPr>
        <w:pStyle w:val="LO-normal"/>
        <w:spacing w:line="360" w:lineRule="auto"/>
        <w:jc w:val="both"/>
      </w:pPr>
      <w:r>
        <w:rPr>
          <w:rFonts w:eastAsia="Times New Roman" w:cs="Times New Roman"/>
          <w:sz w:val="20"/>
          <w:szCs w:val="20"/>
        </w:rPr>
        <w:t>The plot on the left (</w:t>
      </w:r>
      <w:r>
        <w:rPr>
          <w:rFonts w:eastAsia="Times New Roman" w:cs="Times New Roman"/>
          <w:b/>
          <w:sz w:val="20"/>
          <w:szCs w:val="20"/>
        </w:rPr>
        <w:t>A</w:t>
      </w:r>
      <w:r>
        <w:rPr>
          <w:rFonts w:eastAsia="Times New Roman" w:cs="Times New Roman"/>
          <w:sz w:val="20"/>
          <w:szCs w:val="20"/>
        </w:rPr>
        <w:t>) shows the longevity–i.e., interval between origination and extinction times–of each Eocene-Oligocene (373 out of 529 genera) South American mammal genus estimated with PyRate. J-values are Jaccard’s similarity indices between the Eocene and Oligocene assemblages for each of the five groups. The right part of the panel shows the origination (blue) and extinction (red) rates through time (</w:t>
      </w:r>
      <w:r>
        <w:rPr>
          <w:rFonts w:eastAsia="Times New Roman" w:cs="Times New Roman"/>
          <w:b/>
          <w:sz w:val="20"/>
          <w:szCs w:val="20"/>
        </w:rPr>
        <w:t>B</w:t>
      </w:r>
      <w:r>
        <w:rPr>
          <w:rFonts w:eastAsia="Times New Roman" w:cs="Times New Roman"/>
          <w:sz w:val="20"/>
          <w:szCs w:val="20"/>
        </w:rPr>
        <w:t>), the net diversification rate (origination minus extinction) (</w:t>
      </w:r>
      <w:r>
        <w:rPr>
          <w:rFonts w:eastAsia="Times New Roman" w:cs="Times New Roman"/>
          <w:b/>
          <w:sz w:val="20"/>
          <w:szCs w:val="20"/>
        </w:rPr>
        <w:t>C</w:t>
      </w:r>
      <w:r>
        <w:rPr>
          <w:rFonts w:eastAsia="Times New Roman" w:cs="Times New Roman"/>
          <w:sz w:val="20"/>
          <w:szCs w:val="20"/>
        </w:rPr>
        <w:t>), and diversity (</w:t>
      </w:r>
      <w:r>
        <w:rPr>
          <w:rFonts w:eastAsia="Times New Roman" w:cs="Times New Roman"/>
          <w:b/>
          <w:sz w:val="20"/>
          <w:szCs w:val="20"/>
        </w:rPr>
        <w:t>D</w:t>
      </w:r>
      <w:r>
        <w:rPr>
          <w:rFonts w:eastAsia="Times New Roman" w:cs="Times New Roman"/>
          <w:sz w:val="20"/>
          <w:szCs w:val="20"/>
        </w:rPr>
        <w:t>) of all South American mammals throughout the study period. Full lines represent median estimates and ribbons their associated 95% higher posterior density. Light brown vertical bands indicate two key climate events, the Early Eocene Climate Optimum (EECO, ~53-51 Ma) and the Middle Eocene Climate Optimum (MECO, ~41.5-41 Ma). Stars on the (</w:t>
      </w:r>
      <w:r>
        <w:rPr>
          <w:rFonts w:eastAsia="Times New Roman" w:cs="Times New Roman"/>
          <w:b/>
          <w:sz w:val="20"/>
          <w:szCs w:val="20"/>
        </w:rPr>
        <w:t>B</w:t>
      </w:r>
      <w:r>
        <w:rPr>
          <w:rFonts w:eastAsia="Times New Roman" w:cs="Times New Roman"/>
          <w:sz w:val="20"/>
          <w:szCs w:val="20"/>
        </w:rPr>
        <w:t>) plot indicate significant rate shifts. Organisms’ silhouettes are from PhyloPic (</w:t>
      </w:r>
      <w:hyperlink r:id="rId16" w:history="1">
        <w:r>
          <w:rPr>
            <w:rFonts w:eastAsia="Times New Roman" w:cs="Times New Roman"/>
            <w:color w:val="1155CC"/>
            <w:sz w:val="20"/>
            <w:szCs w:val="20"/>
            <w:u w:val="single"/>
          </w:rPr>
          <w:t>https://www.phylopic.org</w:t>
        </w:r>
      </w:hyperlink>
      <w:r>
        <w:rPr>
          <w:rFonts w:eastAsia="Times New Roman" w:cs="Times New Roman"/>
          <w:sz w:val="20"/>
          <w:szCs w:val="20"/>
        </w:rPr>
        <w:t xml:space="preserve">) and were added thanks to the R package rphylopic </w:t>
      </w:r>
      <w:hyperlink r:id="rId17" w:history="1">
        <w:r>
          <w:rPr>
            <w:rFonts w:eastAsia="Times New Roman" w:cs="Times New Roman"/>
            <w:sz w:val="20"/>
            <w:szCs w:val="20"/>
          </w:rPr>
          <w:t>(Gearty and Jones 2023)</w:t>
        </w:r>
      </w:hyperlink>
      <w:r>
        <w:rPr>
          <w:rFonts w:eastAsia="Times New Roman" w:cs="Times New Roman"/>
          <w:b/>
          <w:sz w:val="20"/>
          <w:szCs w:val="20"/>
        </w:rPr>
        <w:t>.</w:t>
      </w:r>
      <w:r>
        <w:rPr>
          <w:rFonts w:eastAsia="Times New Roman" w:cs="Times New Roman"/>
          <w:sz w:val="20"/>
          <w:szCs w:val="20"/>
        </w:rPr>
        <w:t xml:space="preserve"> Silhouettes were contributed by Julián Bayona, 2016 (CC BY-SA 3.0), Kai R. Kaspar (CC BY-SA 3.0), Milena Cavalcanti, Patricia Pilatti &amp; Diego Astúa (CC BY 4.0). Geological timescale was depicted thanks to the deeptime R package </w:t>
      </w:r>
      <w:hyperlink r:id="rId18" w:history="1">
        <w:r>
          <w:rPr>
            <w:rFonts w:eastAsia="Times New Roman" w:cs="Times New Roman"/>
            <w:sz w:val="20"/>
            <w:szCs w:val="20"/>
          </w:rPr>
          <w:t>(Gearty 2023)</w:t>
        </w:r>
      </w:hyperlink>
      <w:r>
        <w:rPr>
          <w:rFonts w:eastAsia="Times New Roman" w:cs="Times New Roman"/>
          <w:b/>
          <w:sz w:val="20"/>
          <w:szCs w:val="20"/>
        </w:rPr>
        <w:t>.</w:t>
      </w:r>
    </w:p>
    <w:p w14:paraId="7FBEBBFA" w14:textId="77777777" w:rsidR="00E713B3" w:rsidRDefault="00A945E2">
      <w:pPr>
        <w:pStyle w:val="LO-normal"/>
        <w:pageBreakBefore/>
        <w:spacing w:line="360" w:lineRule="auto"/>
        <w:jc w:val="both"/>
        <w:rPr>
          <w:sz w:val="20"/>
          <w:szCs w:val="20"/>
        </w:rPr>
      </w:pPr>
      <w:r>
        <w:rPr>
          <w:noProof/>
          <w:sz w:val="20"/>
          <w:szCs w:val="20"/>
        </w:rPr>
        <w:lastRenderedPageBreak/>
        <w:drawing>
          <wp:anchor distT="0" distB="0" distL="114300" distR="114300" simplePos="0" relativeHeight="3" behindDoc="0" locked="0" layoutInCell="1" allowOverlap="1" wp14:anchorId="69C95715" wp14:editId="6C1EC2A1">
            <wp:simplePos x="0" y="0"/>
            <wp:positionH relativeFrom="column">
              <wp:align>center</wp:align>
            </wp:positionH>
            <wp:positionV relativeFrom="paragraph">
              <wp:posOffset>720</wp:posOffset>
            </wp:positionV>
            <wp:extent cx="5943600" cy="2674800"/>
            <wp:effectExtent l="0" t="0" r="0" b="0"/>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5943600" cy="2674800"/>
                    </a:xfrm>
                    <a:prstGeom prst="rect">
                      <a:avLst/>
                    </a:prstGeom>
                    <a:noFill/>
                    <a:ln>
                      <a:noFill/>
                      <a:prstDash/>
                    </a:ln>
                  </pic:spPr>
                </pic:pic>
              </a:graphicData>
            </a:graphic>
          </wp:anchor>
        </w:drawing>
      </w:r>
    </w:p>
    <w:p w14:paraId="533E68A5" w14:textId="77777777" w:rsidR="00E713B3" w:rsidRDefault="00A945E2">
      <w:pPr>
        <w:pStyle w:val="LO-normal"/>
        <w:spacing w:line="360" w:lineRule="auto"/>
        <w:jc w:val="both"/>
      </w:pPr>
      <w:r>
        <w:rPr>
          <w:rFonts w:eastAsia="Times New Roman" w:cs="Times New Roman"/>
          <w:b/>
          <w:sz w:val="20"/>
          <w:szCs w:val="20"/>
        </w:rPr>
        <w:t xml:space="preserve">Figure 2. </w:t>
      </w:r>
      <w:r>
        <w:rPr>
          <w:rFonts w:eastAsia="Times New Roman" w:cs="Times New Roman"/>
          <w:sz w:val="20"/>
          <w:szCs w:val="20"/>
        </w:rPr>
        <w:t xml:space="preserve">Evolution of genus-level functional assemblages between the Eocene and the Oligocene. The plot on the left shows the median (full line) and 95% HPD (ribbon) of estimated genus richness among the four trophic classes we defined based on dental ecomorphotypes: carnivorous (red), herbivorous (green), insectivorous (purple) and omnivorous (blue). Pie charts indicate the relative abundance of each trophic group for each sub-epoch. The matrix on the right shows pairwise Bray-Curtis dissimilarities between sub-epoch-level trophic communities, with darker color indicating higher dissimilarities. Geological timescale was added thanks to the deeptime R package </w:t>
      </w:r>
      <w:hyperlink r:id="rId20" w:history="1">
        <w:r>
          <w:rPr>
            <w:rFonts w:eastAsia="Times New Roman" w:cs="Times New Roman"/>
            <w:sz w:val="20"/>
            <w:szCs w:val="20"/>
          </w:rPr>
          <w:t>(Gearty 2023)</w:t>
        </w:r>
      </w:hyperlink>
      <w:r>
        <w:rPr>
          <w:rFonts w:eastAsia="Times New Roman" w:cs="Times New Roman"/>
          <w:b/>
          <w:sz w:val="20"/>
          <w:szCs w:val="20"/>
        </w:rPr>
        <w:t>.</w:t>
      </w:r>
    </w:p>
    <w:p w14:paraId="1C41617A" w14:textId="77777777" w:rsidR="00E713B3" w:rsidRDefault="00A945E2">
      <w:pPr>
        <w:pStyle w:val="LO-normal"/>
        <w:pageBreakBefore/>
        <w:spacing w:line="360" w:lineRule="auto"/>
        <w:jc w:val="both"/>
        <w:rPr>
          <w:sz w:val="20"/>
          <w:szCs w:val="20"/>
        </w:rPr>
      </w:pPr>
      <w:r>
        <w:rPr>
          <w:noProof/>
          <w:sz w:val="20"/>
          <w:szCs w:val="20"/>
        </w:rPr>
        <w:lastRenderedPageBreak/>
        <w:drawing>
          <wp:anchor distT="0" distB="0" distL="114300" distR="114300" simplePos="0" relativeHeight="4" behindDoc="0" locked="0" layoutInCell="1" allowOverlap="1" wp14:anchorId="731D79F2" wp14:editId="4CDC22A3">
            <wp:simplePos x="0" y="0"/>
            <wp:positionH relativeFrom="column">
              <wp:align>center</wp:align>
            </wp:positionH>
            <wp:positionV relativeFrom="paragraph">
              <wp:posOffset>720</wp:posOffset>
            </wp:positionV>
            <wp:extent cx="5943600" cy="2575080"/>
            <wp:effectExtent l="0" t="0" r="0" b="0"/>
            <wp:wrapSquare wrapText="bothSides"/>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5943600" cy="2575080"/>
                    </a:xfrm>
                    <a:prstGeom prst="rect">
                      <a:avLst/>
                    </a:prstGeom>
                    <a:noFill/>
                    <a:ln>
                      <a:noFill/>
                      <a:prstDash/>
                    </a:ln>
                  </pic:spPr>
                </pic:pic>
              </a:graphicData>
            </a:graphic>
          </wp:anchor>
        </w:drawing>
      </w:r>
    </w:p>
    <w:p w14:paraId="13454F81" w14:textId="77777777" w:rsidR="00E713B3" w:rsidRDefault="00A945E2">
      <w:pPr>
        <w:pStyle w:val="LO-normal"/>
        <w:spacing w:line="360" w:lineRule="auto"/>
        <w:jc w:val="both"/>
      </w:pPr>
      <w:r>
        <w:rPr>
          <w:rFonts w:eastAsia="Times New Roman" w:cs="Times New Roman"/>
          <w:b/>
          <w:sz w:val="20"/>
          <w:szCs w:val="20"/>
        </w:rPr>
        <w:t xml:space="preserve">Figure 3. </w:t>
      </w:r>
      <w:r>
        <w:rPr>
          <w:rFonts w:eastAsia="Times New Roman" w:cs="Times New Roman"/>
          <w:sz w:val="20"/>
          <w:szCs w:val="20"/>
        </w:rPr>
        <w:t>Diversification (</w:t>
      </w:r>
      <w:r>
        <w:rPr>
          <w:rFonts w:eastAsia="Times New Roman" w:cs="Times New Roman"/>
          <w:b/>
          <w:sz w:val="20"/>
          <w:szCs w:val="20"/>
        </w:rPr>
        <w:t xml:space="preserve">A-B </w:t>
      </w:r>
      <w:r>
        <w:rPr>
          <w:rFonts w:eastAsia="Times New Roman" w:cs="Times New Roman"/>
          <w:sz w:val="20"/>
          <w:szCs w:val="20"/>
        </w:rPr>
        <w:t>and</w:t>
      </w:r>
      <w:r>
        <w:rPr>
          <w:rFonts w:eastAsia="Times New Roman" w:cs="Times New Roman"/>
          <w:b/>
          <w:sz w:val="20"/>
          <w:szCs w:val="20"/>
        </w:rPr>
        <w:t xml:space="preserve"> D-E</w:t>
      </w:r>
      <w:r>
        <w:rPr>
          <w:rFonts w:eastAsia="Times New Roman" w:cs="Times New Roman"/>
          <w:sz w:val="20"/>
          <w:szCs w:val="20"/>
        </w:rPr>
        <w:t>) and diversity (</w:t>
      </w:r>
      <w:r>
        <w:rPr>
          <w:rFonts w:eastAsia="Times New Roman" w:cs="Times New Roman"/>
          <w:b/>
          <w:sz w:val="20"/>
          <w:szCs w:val="20"/>
        </w:rPr>
        <w:t xml:space="preserve">C </w:t>
      </w:r>
      <w:r>
        <w:rPr>
          <w:rFonts w:eastAsia="Times New Roman" w:cs="Times New Roman"/>
          <w:sz w:val="20"/>
          <w:szCs w:val="20"/>
        </w:rPr>
        <w:t>and</w:t>
      </w:r>
      <w:r>
        <w:rPr>
          <w:rFonts w:eastAsia="Times New Roman" w:cs="Times New Roman"/>
          <w:b/>
          <w:sz w:val="20"/>
          <w:szCs w:val="20"/>
        </w:rPr>
        <w:t xml:space="preserve"> F</w:t>
      </w:r>
      <w:r>
        <w:rPr>
          <w:rFonts w:eastAsia="Times New Roman" w:cs="Times New Roman"/>
          <w:sz w:val="20"/>
          <w:szCs w:val="20"/>
        </w:rPr>
        <w:t>) dynamics of South American mammal genera between the Eocene and Oligocene arranged by paleotropical affinity. Trends are assessed for the extratropical (</w:t>
      </w:r>
      <w:r>
        <w:rPr>
          <w:rFonts w:eastAsia="Times New Roman" w:cs="Times New Roman"/>
          <w:b/>
          <w:sz w:val="20"/>
          <w:szCs w:val="20"/>
        </w:rPr>
        <w:t>A-C</w:t>
      </w:r>
      <w:r>
        <w:rPr>
          <w:rFonts w:eastAsia="Times New Roman" w:cs="Times New Roman"/>
          <w:sz w:val="20"/>
          <w:szCs w:val="20"/>
        </w:rPr>
        <w:t>) and tropical (</w:t>
      </w:r>
      <w:r>
        <w:rPr>
          <w:rFonts w:eastAsia="Times New Roman" w:cs="Times New Roman"/>
          <w:b/>
          <w:sz w:val="20"/>
          <w:szCs w:val="20"/>
        </w:rPr>
        <w:t>D-F</w:t>
      </w:r>
      <w:r>
        <w:rPr>
          <w:rFonts w:eastAsia="Times New Roman" w:cs="Times New Roman"/>
          <w:sz w:val="20"/>
          <w:szCs w:val="20"/>
        </w:rPr>
        <w:t>) biomes. Origination and extinction rates are respectively depicted in blue and red. Stars indicate significant rate shifts. The timing and significance of rate shifts was assessed by the RJMCMC model (</w:t>
      </w:r>
      <w:r>
        <w:rPr>
          <w:rFonts w:eastAsia="Times New Roman" w:cs="Times New Roman"/>
          <w:b/>
          <w:sz w:val="20"/>
          <w:szCs w:val="20"/>
        </w:rPr>
        <w:t>Fig. S35-36</w:t>
      </w:r>
      <w:r>
        <w:rPr>
          <w:rFonts w:eastAsia="Times New Roman" w:cs="Times New Roman"/>
          <w:sz w:val="20"/>
          <w:szCs w:val="20"/>
        </w:rPr>
        <w:t xml:space="preserve">). Their difference, being the net diversification rate, is represented in black. Diversity through time is plotted in green. Light brown vertical bands indicate two key climate events, the Early Eocene Climate Optimum (EECO, ~53-51 Ma) and the Middle Eocene Climate Optimum (MECO, ~41.5-41 Ma). The maps on the right show the localities of our extratropical (top) and tropical (bottom) occurrences. Geological timescale was added thanks to the deeptime R package </w:t>
      </w:r>
      <w:hyperlink r:id="rId22" w:history="1">
        <w:r>
          <w:rPr>
            <w:rFonts w:eastAsia="Times New Roman" w:cs="Times New Roman"/>
            <w:sz w:val="20"/>
            <w:szCs w:val="20"/>
          </w:rPr>
          <w:t>(Gearty 2023)</w:t>
        </w:r>
      </w:hyperlink>
      <w:r>
        <w:rPr>
          <w:rFonts w:eastAsia="Times New Roman" w:cs="Times New Roman"/>
          <w:b/>
          <w:sz w:val="20"/>
          <w:szCs w:val="20"/>
        </w:rPr>
        <w:t>.</w:t>
      </w:r>
    </w:p>
    <w:p w14:paraId="6507B498" w14:textId="77777777" w:rsidR="00E713B3" w:rsidRDefault="00A945E2">
      <w:pPr>
        <w:pStyle w:val="LO-normal"/>
        <w:pageBreakBefore/>
        <w:spacing w:line="360" w:lineRule="auto"/>
        <w:jc w:val="both"/>
      </w:pPr>
      <w:r>
        <w:rPr>
          <w:noProof/>
        </w:rPr>
        <w:lastRenderedPageBreak/>
        <w:drawing>
          <wp:inline distT="0" distB="0" distL="0" distR="0" wp14:anchorId="3429AC72" wp14:editId="3DC9541A">
            <wp:extent cx="5943600" cy="7543799"/>
            <wp:effectExtent l="0" t="0" r="0" b="1"/>
            <wp:docPr id="5" name="image4.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5943600" cy="7543799"/>
                    </a:xfrm>
                    <a:prstGeom prst="rect">
                      <a:avLst/>
                    </a:prstGeom>
                    <a:noFill/>
                    <a:ln>
                      <a:noFill/>
                      <a:prstDash/>
                    </a:ln>
                  </pic:spPr>
                </pic:pic>
              </a:graphicData>
            </a:graphic>
          </wp:inline>
        </w:drawing>
      </w:r>
      <w:bookmarkStart w:id="73" w:name="_GoBack"/>
      <w:bookmarkEnd w:id="73"/>
    </w:p>
    <w:p w14:paraId="73A815EA" w14:textId="77777777" w:rsidR="00E713B3" w:rsidRDefault="00E713B3">
      <w:pPr>
        <w:pStyle w:val="LO-normal"/>
        <w:spacing w:line="360" w:lineRule="auto"/>
        <w:jc w:val="both"/>
        <w:rPr>
          <w:rFonts w:eastAsia="Times New Roman" w:cs="Times New Roman"/>
          <w:sz w:val="20"/>
          <w:szCs w:val="20"/>
        </w:rPr>
      </w:pPr>
    </w:p>
    <w:p w14:paraId="125DA507" w14:textId="77777777" w:rsidR="00E713B3" w:rsidRDefault="00A945E2">
      <w:pPr>
        <w:pStyle w:val="LO-normal"/>
        <w:spacing w:line="360" w:lineRule="auto"/>
        <w:jc w:val="both"/>
      </w:pPr>
      <w:r>
        <w:rPr>
          <w:rFonts w:eastAsia="Times New Roman" w:cs="Times New Roman"/>
          <w:b/>
          <w:sz w:val="20"/>
          <w:szCs w:val="20"/>
        </w:rPr>
        <w:t xml:space="preserve">Figure 4. </w:t>
      </w:r>
      <w:r>
        <w:rPr>
          <w:rFonts w:eastAsia="Times New Roman" w:cs="Times New Roman"/>
          <w:sz w:val="20"/>
          <w:szCs w:val="20"/>
        </w:rPr>
        <w:t>Bayesian estimation of correlation parameters on origination (blue) and extinction (red) rates with paleoenvironmental variables. (</w:t>
      </w:r>
      <w:r>
        <w:rPr>
          <w:rFonts w:eastAsia="Times New Roman" w:cs="Times New Roman"/>
          <w:b/>
          <w:sz w:val="20"/>
          <w:szCs w:val="20"/>
        </w:rPr>
        <w:t>A</w:t>
      </w:r>
      <w:r>
        <w:rPr>
          <w:rFonts w:eastAsia="Times New Roman" w:cs="Times New Roman"/>
          <w:sz w:val="20"/>
          <w:szCs w:val="20"/>
        </w:rPr>
        <w:t>) We analyzed separately the post-Early Eocene Climate Optimum (52-</w:t>
      </w:r>
      <w:r>
        <w:rPr>
          <w:rFonts w:eastAsia="Times New Roman" w:cs="Times New Roman"/>
          <w:sz w:val="20"/>
          <w:szCs w:val="20"/>
        </w:rPr>
        <w:lastRenderedPageBreak/>
        <w:t xml:space="preserve">33.9 Ma, top row) and Oligocene (33.9-23.03 Ma, bottom row) mammal faunas, therefore not treating our dataset as a whole throughout our study period. The 2.5%, 50% and 97.5% quantiles are indicated in the distribution of each parameter by vertical lines, respectively from left to right. The interval between the leftmost and the rightmost vertical line of each parameter is therefore its 95% Highest Posterior Density (HPD). Significant correlations, i.e., having shrinkage weights &gt; 0.5 and the correlation parameter not including 0 in their 95% HPD, are highlighted by stars and darker shades. Details of the environmental variables can be found in </w:t>
      </w:r>
      <w:r>
        <w:rPr>
          <w:rFonts w:eastAsia="Times New Roman" w:cs="Times New Roman"/>
          <w:b/>
          <w:sz w:val="20"/>
          <w:szCs w:val="20"/>
        </w:rPr>
        <w:t>Tab. S2</w:t>
      </w:r>
      <w:r>
        <w:rPr>
          <w:rFonts w:eastAsia="Times New Roman" w:cs="Times New Roman"/>
          <w:sz w:val="20"/>
          <w:szCs w:val="20"/>
        </w:rPr>
        <w:t xml:space="preserve"> (‘forest density’ refers to the relative Leaf Area Index, abbreviated rLAI). A graphical interpretation of the highlighted effects of environment covariates on South American mammal diversity is proposed in (</w:t>
      </w:r>
      <w:r>
        <w:rPr>
          <w:rFonts w:eastAsia="Times New Roman" w:cs="Times New Roman"/>
          <w:b/>
          <w:sz w:val="20"/>
          <w:szCs w:val="20"/>
        </w:rPr>
        <w:t>B</w:t>
      </w:r>
      <w:r>
        <w:rPr>
          <w:rFonts w:eastAsia="Times New Roman" w:cs="Times New Roman"/>
          <w:sz w:val="20"/>
          <w:szCs w:val="20"/>
        </w:rPr>
        <w:t>). Arrows with a sharp head indicate positive correlations, whereas flat heads indicate negative ones. Following color legend in (</w:t>
      </w:r>
      <w:r>
        <w:rPr>
          <w:rFonts w:eastAsia="Times New Roman" w:cs="Times New Roman"/>
          <w:b/>
          <w:sz w:val="20"/>
          <w:szCs w:val="20"/>
        </w:rPr>
        <w:t>A</w:t>
      </w:r>
      <w:r>
        <w:rPr>
          <w:rFonts w:eastAsia="Times New Roman" w:cs="Times New Roman"/>
          <w:sz w:val="20"/>
          <w:szCs w:val="20"/>
        </w:rPr>
        <w:t xml:space="preserve">), the arrow indicates the rate on which the correlation was found, with red being the extinction rate and blue the origination rate. Temperature during the Eocene (displayed in pink) was taken from ref. </w:t>
      </w:r>
      <w:hyperlink r:id="rId24" w:history="1">
        <w:r>
          <w:rPr>
            <w:rFonts w:eastAsia="Times New Roman" w:cs="Times New Roman"/>
            <w:sz w:val="20"/>
            <w:szCs w:val="20"/>
          </w:rPr>
          <w:t>12</w:t>
        </w:r>
      </w:hyperlink>
      <w:r>
        <w:rPr>
          <w:rFonts w:eastAsia="Times New Roman" w:cs="Times New Roman"/>
          <w:sz w:val="20"/>
          <w:szCs w:val="20"/>
        </w:rPr>
        <w:t>.</w:t>
      </w:r>
    </w:p>
    <w:p w14:paraId="2D90AA20" w14:textId="77777777" w:rsidR="00E713B3" w:rsidRDefault="00E713B3">
      <w:pPr>
        <w:pStyle w:val="LO-normal"/>
        <w:pageBreakBefore/>
        <w:spacing w:line="360" w:lineRule="auto"/>
        <w:ind w:firstLine="720"/>
        <w:jc w:val="both"/>
        <w:rPr>
          <w:rFonts w:eastAsia="Times New Roman" w:cs="Times New Roman"/>
          <w:sz w:val="20"/>
          <w:szCs w:val="20"/>
        </w:rPr>
      </w:pPr>
    </w:p>
    <w:p w14:paraId="21DB6A63" w14:textId="77777777" w:rsidR="00E713B3" w:rsidRDefault="00E713B3">
      <w:pPr>
        <w:pStyle w:val="LO-normal"/>
        <w:spacing w:line="360" w:lineRule="auto"/>
        <w:jc w:val="both"/>
        <w:rPr>
          <w:rFonts w:eastAsia="Times New Roman" w:cs="Times New Roman"/>
          <w:sz w:val="20"/>
          <w:szCs w:val="20"/>
        </w:rPr>
      </w:pPr>
    </w:p>
    <w:tbl>
      <w:tblPr>
        <w:tblW w:w="10260" w:type="dxa"/>
        <w:tblInd w:w="-1040" w:type="dxa"/>
        <w:tblLayout w:type="fixed"/>
        <w:tblCellMar>
          <w:left w:w="10" w:type="dxa"/>
          <w:right w:w="10" w:type="dxa"/>
        </w:tblCellMar>
        <w:tblLook w:val="0000" w:firstRow="0" w:lastRow="0" w:firstColumn="0" w:lastColumn="0" w:noHBand="0" w:noVBand="0"/>
      </w:tblPr>
      <w:tblGrid>
        <w:gridCol w:w="1525"/>
        <w:gridCol w:w="1056"/>
        <w:gridCol w:w="1650"/>
        <w:gridCol w:w="1513"/>
        <w:gridCol w:w="1576"/>
        <w:gridCol w:w="1469"/>
        <w:gridCol w:w="1471"/>
      </w:tblGrid>
      <w:tr w:rsidR="00E713B3" w14:paraId="5FF5773D" w14:textId="77777777">
        <w:trPr>
          <w:trHeight w:val="420"/>
        </w:trPr>
        <w:tc>
          <w:tcPr>
            <w:tcW w:w="15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8D2CDB" w14:textId="77777777" w:rsidR="00E713B3" w:rsidRDefault="00E713B3">
            <w:pPr>
              <w:pStyle w:val="LO-normal"/>
              <w:widowControl w:val="0"/>
              <w:spacing w:line="360" w:lineRule="auto"/>
              <w:ind w:left="600"/>
              <w:jc w:val="center"/>
              <w:rPr>
                <w:rFonts w:eastAsia="Times New Roman" w:cs="Times New Roman"/>
                <w:sz w:val="20"/>
                <w:szCs w:val="20"/>
              </w:rPr>
            </w:pPr>
          </w:p>
        </w:tc>
        <w:tc>
          <w:tcPr>
            <w:tcW w:w="2706" w:type="dxa"/>
            <w:gridSpan w:val="2"/>
            <w:tcBorders>
              <w:top w:val="single" w:sz="8" w:space="0" w:color="000000"/>
              <w:left w:val="single" w:sz="8" w:space="0" w:color="000000"/>
              <w:bottom w:val="single" w:sz="8" w:space="0" w:color="000000"/>
              <w:right w:val="single" w:sz="8" w:space="0" w:color="FFFFFF"/>
            </w:tcBorders>
            <w:shd w:val="clear" w:color="auto" w:fill="auto"/>
            <w:tcMar>
              <w:top w:w="100" w:type="dxa"/>
              <w:left w:w="100" w:type="dxa"/>
              <w:bottom w:w="100" w:type="dxa"/>
              <w:right w:w="100" w:type="dxa"/>
            </w:tcMar>
          </w:tcPr>
          <w:p w14:paraId="37FEC60B" w14:textId="77777777" w:rsidR="00E713B3" w:rsidRDefault="00A945E2">
            <w:pPr>
              <w:pStyle w:val="LO-normal"/>
              <w:widowControl w:val="0"/>
              <w:spacing w:line="360" w:lineRule="auto"/>
              <w:jc w:val="center"/>
              <w:rPr>
                <w:rFonts w:eastAsia="Times New Roman" w:cs="Times New Roman"/>
                <w:sz w:val="20"/>
                <w:szCs w:val="20"/>
              </w:rPr>
            </w:pPr>
            <w:r>
              <w:rPr>
                <w:rFonts w:eastAsia="Times New Roman" w:cs="Times New Roman"/>
                <w:sz w:val="20"/>
                <w:szCs w:val="20"/>
              </w:rPr>
              <w:t>Tropical Affinity</w:t>
            </w:r>
          </w:p>
        </w:tc>
        <w:tc>
          <w:tcPr>
            <w:tcW w:w="6029" w:type="dxa"/>
            <w:gridSpan w:val="4"/>
            <w:tcBorders>
              <w:top w:val="single" w:sz="8" w:space="0" w:color="000000"/>
              <w:left w:val="single" w:sz="8" w:space="0" w:color="000000"/>
              <w:bottom w:val="single" w:sz="8" w:space="0" w:color="000000"/>
              <w:right w:val="single" w:sz="8" w:space="0" w:color="FFFFFF"/>
            </w:tcBorders>
            <w:shd w:val="clear" w:color="auto" w:fill="auto"/>
            <w:tcMar>
              <w:top w:w="100" w:type="dxa"/>
              <w:left w:w="100" w:type="dxa"/>
              <w:bottom w:w="100" w:type="dxa"/>
              <w:right w:w="100" w:type="dxa"/>
            </w:tcMar>
          </w:tcPr>
          <w:p w14:paraId="440070D5" w14:textId="77777777" w:rsidR="00E713B3" w:rsidRDefault="00A945E2">
            <w:pPr>
              <w:pStyle w:val="LO-normal"/>
              <w:widowControl w:val="0"/>
              <w:spacing w:line="360" w:lineRule="auto"/>
              <w:jc w:val="center"/>
              <w:rPr>
                <w:rFonts w:eastAsia="Times New Roman" w:cs="Times New Roman"/>
                <w:sz w:val="20"/>
                <w:szCs w:val="20"/>
              </w:rPr>
            </w:pPr>
            <w:r>
              <w:rPr>
                <w:rFonts w:eastAsia="Times New Roman" w:cs="Times New Roman"/>
                <w:sz w:val="20"/>
                <w:szCs w:val="20"/>
              </w:rPr>
              <w:t>Dental Ecomorphotype</w:t>
            </w:r>
          </w:p>
        </w:tc>
      </w:tr>
      <w:tr w:rsidR="00E713B3" w14:paraId="6ADE4305" w14:textId="77777777">
        <w:tc>
          <w:tcPr>
            <w:tcW w:w="15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EC5386" w14:textId="77777777" w:rsidR="00E713B3" w:rsidRDefault="00E713B3">
            <w:pPr>
              <w:pStyle w:val="LO-normal"/>
              <w:widowControl w:val="0"/>
              <w:spacing w:line="360" w:lineRule="auto"/>
              <w:jc w:val="center"/>
              <w:rPr>
                <w:rFonts w:eastAsia="Times New Roman" w:cs="Times New Roman"/>
                <w:sz w:val="20"/>
                <w:szCs w:val="20"/>
              </w:rPr>
            </w:pPr>
          </w:p>
        </w:tc>
        <w:tc>
          <w:tcPr>
            <w:tcW w:w="105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4D18E5" w14:textId="77777777" w:rsidR="00E713B3" w:rsidRDefault="00A945E2">
            <w:pPr>
              <w:pStyle w:val="LO-normal"/>
              <w:widowControl w:val="0"/>
              <w:spacing w:line="360" w:lineRule="auto"/>
              <w:jc w:val="center"/>
              <w:rPr>
                <w:rFonts w:eastAsia="Times New Roman" w:cs="Times New Roman"/>
                <w:sz w:val="20"/>
                <w:szCs w:val="20"/>
              </w:rPr>
            </w:pPr>
            <w:r>
              <w:rPr>
                <w:rFonts w:eastAsia="Times New Roman" w:cs="Times New Roman"/>
                <w:sz w:val="20"/>
                <w:szCs w:val="20"/>
              </w:rPr>
              <w:t>Tropical</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C0BB2C" w14:textId="77777777" w:rsidR="00E713B3" w:rsidRDefault="00A945E2">
            <w:pPr>
              <w:pStyle w:val="LO-normal"/>
              <w:widowControl w:val="0"/>
              <w:spacing w:line="360" w:lineRule="auto"/>
              <w:jc w:val="center"/>
              <w:rPr>
                <w:rFonts w:eastAsia="Times New Roman" w:cs="Times New Roman"/>
                <w:sz w:val="20"/>
                <w:szCs w:val="20"/>
              </w:rPr>
            </w:pPr>
            <w:r>
              <w:rPr>
                <w:rFonts w:eastAsia="Times New Roman" w:cs="Times New Roman"/>
                <w:sz w:val="20"/>
                <w:szCs w:val="20"/>
              </w:rPr>
              <w:t>extratropical</w:t>
            </w:r>
          </w:p>
        </w:tc>
        <w:tc>
          <w:tcPr>
            <w:tcW w:w="151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D94060" w14:textId="77777777" w:rsidR="00E713B3" w:rsidRDefault="00A945E2">
            <w:pPr>
              <w:pStyle w:val="LO-normal"/>
              <w:widowControl w:val="0"/>
              <w:spacing w:line="360" w:lineRule="auto"/>
              <w:jc w:val="center"/>
              <w:rPr>
                <w:rFonts w:eastAsia="Times New Roman" w:cs="Times New Roman"/>
                <w:sz w:val="20"/>
                <w:szCs w:val="20"/>
              </w:rPr>
            </w:pPr>
            <w:r>
              <w:rPr>
                <w:rFonts w:eastAsia="Times New Roman" w:cs="Times New Roman"/>
                <w:sz w:val="20"/>
                <w:szCs w:val="20"/>
              </w:rPr>
              <w:t>Carnivorous</w:t>
            </w:r>
          </w:p>
        </w:tc>
        <w:tc>
          <w:tcPr>
            <w:tcW w:w="157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87A852" w14:textId="77777777" w:rsidR="00E713B3" w:rsidRDefault="00A945E2">
            <w:pPr>
              <w:pStyle w:val="LO-normal"/>
              <w:widowControl w:val="0"/>
              <w:spacing w:line="360" w:lineRule="auto"/>
              <w:jc w:val="center"/>
              <w:rPr>
                <w:rFonts w:eastAsia="Times New Roman" w:cs="Times New Roman"/>
                <w:sz w:val="20"/>
                <w:szCs w:val="20"/>
              </w:rPr>
            </w:pPr>
            <w:r>
              <w:rPr>
                <w:rFonts w:eastAsia="Times New Roman" w:cs="Times New Roman"/>
                <w:sz w:val="20"/>
                <w:szCs w:val="20"/>
              </w:rPr>
              <w:t>Herbivorous</w:t>
            </w:r>
          </w:p>
        </w:tc>
        <w:tc>
          <w:tcPr>
            <w:tcW w:w="146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513EF5" w14:textId="77777777" w:rsidR="00E713B3" w:rsidRDefault="00A945E2">
            <w:pPr>
              <w:pStyle w:val="LO-normal"/>
              <w:widowControl w:val="0"/>
              <w:spacing w:line="360" w:lineRule="auto"/>
              <w:jc w:val="center"/>
              <w:rPr>
                <w:rFonts w:eastAsia="Times New Roman" w:cs="Times New Roman"/>
                <w:sz w:val="20"/>
                <w:szCs w:val="20"/>
              </w:rPr>
            </w:pPr>
            <w:r>
              <w:rPr>
                <w:rFonts w:eastAsia="Times New Roman" w:cs="Times New Roman"/>
                <w:sz w:val="20"/>
                <w:szCs w:val="20"/>
              </w:rPr>
              <w:t>Omnivorous</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E92FDE" w14:textId="77777777" w:rsidR="00E713B3" w:rsidRDefault="00A945E2">
            <w:pPr>
              <w:pStyle w:val="LO-normal"/>
              <w:widowControl w:val="0"/>
              <w:spacing w:line="360" w:lineRule="auto"/>
              <w:jc w:val="center"/>
              <w:rPr>
                <w:rFonts w:eastAsia="Times New Roman" w:cs="Times New Roman"/>
                <w:sz w:val="20"/>
                <w:szCs w:val="20"/>
              </w:rPr>
            </w:pPr>
            <w:r>
              <w:rPr>
                <w:rFonts w:eastAsia="Times New Roman" w:cs="Times New Roman"/>
                <w:sz w:val="20"/>
                <w:szCs w:val="20"/>
              </w:rPr>
              <w:t>Insectivorous</w:t>
            </w:r>
          </w:p>
        </w:tc>
      </w:tr>
      <w:tr w:rsidR="00E713B3" w14:paraId="4F16CFF4" w14:textId="77777777">
        <w:tc>
          <w:tcPr>
            <w:tcW w:w="15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BDFBE4" w14:textId="77777777" w:rsidR="00E713B3" w:rsidRDefault="00A945E2">
            <w:pPr>
              <w:pStyle w:val="LO-normal"/>
              <w:widowControl w:val="0"/>
              <w:spacing w:line="360" w:lineRule="auto"/>
              <w:jc w:val="center"/>
              <w:rPr>
                <w:rFonts w:eastAsia="Times New Roman" w:cs="Times New Roman"/>
                <w:sz w:val="20"/>
                <w:szCs w:val="20"/>
              </w:rPr>
            </w:pPr>
            <w:r>
              <w:rPr>
                <w:rFonts w:eastAsia="Times New Roman" w:cs="Times New Roman"/>
                <w:sz w:val="20"/>
                <w:szCs w:val="20"/>
              </w:rPr>
              <w:t>Nb. occurrences</w:t>
            </w:r>
          </w:p>
        </w:tc>
        <w:tc>
          <w:tcPr>
            <w:tcW w:w="105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755B60" w14:textId="77777777" w:rsidR="00E713B3" w:rsidRDefault="00A945E2">
            <w:pPr>
              <w:pStyle w:val="LO-normal"/>
              <w:widowControl w:val="0"/>
              <w:spacing w:line="360" w:lineRule="auto"/>
              <w:jc w:val="center"/>
              <w:rPr>
                <w:rFonts w:eastAsia="Times New Roman" w:cs="Times New Roman"/>
                <w:sz w:val="20"/>
                <w:szCs w:val="20"/>
              </w:rPr>
            </w:pPr>
            <w:r>
              <w:rPr>
                <w:rFonts w:eastAsia="Times New Roman" w:cs="Times New Roman"/>
                <w:sz w:val="20"/>
                <w:szCs w:val="20"/>
              </w:rPr>
              <w:t>158</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3F7454" w14:textId="77777777" w:rsidR="00E713B3" w:rsidRDefault="00A945E2">
            <w:pPr>
              <w:pStyle w:val="LO-normal"/>
              <w:widowControl w:val="0"/>
              <w:spacing w:line="360" w:lineRule="auto"/>
              <w:jc w:val="center"/>
              <w:rPr>
                <w:rFonts w:eastAsia="Times New Roman" w:cs="Times New Roman"/>
                <w:sz w:val="20"/>
                <w:szCs w:val="20"/>
              </w:rPr>
            </w:pPr>
            <w:r>
              <w:rPr>
                <w:rFonts w:eastAsia="Times New Roman" w:cs="Times New Roman"/>
                <w:sz w:val="20"/>
                <w:szCs w:val="20"/>
              </w:rPr>
              <w:t>3226</w:t>
            </w:r>
          </w:p>
        </w:tc>
        <w:tc>
          <w:tcPr>
            <w:tcW w:w="151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5E7721" w14:textId="77777777" w:rsidR="00E713B3" w:rsidRDefault="00A945E2">
            <w:pPr>
              <w:pStyle w:val="LO-normal"/>
              <w:widowControl w:val="0"/>
              <w:spacing w:line="360" w:lineRule="auto"/>
              <w:jc w:val="center"/>
              <w:rPr>
                <w:rFonts w:eastAsia="Times New Roman" w:cs="Times New Roman"/>
                <w:sz w:val="20"/>
                <w:szCs w:val="20"/>
              </w:rPr>
            </w:pPr>
            <w:r>
              <w:rPr>
                <w:rFonts w:eastAsia="Times New Roman" w:cs="Times New Roman"/>
                <w:sz w:val="20"/>
                <w:szCs w:val="20"/>
              </w:rPr>
              <w:t>220</w:t>
            </w:r>
          </w:p>
        </w:tc>
        <w:tc>
          <w:tcPr>
            <w:tcW w:w="157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0D2B2A" w14:textId="77777777" w:rsidR="00E713B3" w:rsidRDefault="00A945E2">
            <w:pPr>
              <w:pStyle w:val="LO-normal"/>
              <w:widowControl w:val="0"/>
              <w:spacing w:line="360" w:lineRule="auto"/>
              <w:jc w:val="center"/>
              <w:rPr>
                <w:rFonts w:eastAsia="Times New Roman" w:cs="Times New Roman"/>
                <w:sz w:val="20"/>
                <w:szCs w:val="20"/>
              </w:rPr>
            </w:pPr>
            <w:r>
              <w:rPr>
                <w:rFonts w:eastAsia="Times New Roman" w:cs="Times New Roman"/>
                <w:sz w:val="20"/>
                <w:szCs w:val="20"/>
              </w:rPr>
              <w:t>2301</w:t>
            </w:r>
          </w:p>
        </w:tc>
        <w:tc>
          <w:tcPr>
            <w:tcW w:w="146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3DE5F7" w14:textId="77777777" w:rsidR="00E713B3" w:rsidRDefault="00A945E2">
            <w:pPr>
              <w:pStyle w:val="LO-normal"/>
              <w:widowControl w:val="0"/>
              <w:spacing w:line="360" w:lineRule="auto"/>
              <w:jc w:val="center"/>
              <w:rPr>
                <w:rFonts w:eastAsia="Times New Roman" w:cs="Times New Roman"/>
                <w:sz w:val="20"/>
                <w:szCs w:val="20"/>
              </w:rPr>
            </w:pPr>
            <w:r>
              <w:rPr>
                <w:rFonts w:eastAsia="Times New Roman" w:cs="Times New Roman"/>
                <w:sz w:val="20"/>
                <w:szCs w:val="20"/>
              </w:rPr>
              <w:t>573</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AC0A5F" w14:textId="77777777" w:rsidR="00E713B3" w:rsidRDefault="00A945E2">
            <w:pPr>
              <w:pStyle w:val="LO-normal"/>
              <w:widowControl w:val="0"/>
              <w:spacing w:line="360" w:lineRule="auto"/>
              <w:jc w:val="center"/>
              <w:rPr>
                <w:rFonts w:eastAsia="Times New Roman" w:cs="Times New Roman"/>
                <w:sz w:val="20"/>
                <w:szCs w:val="20"/>
              </w:rPr>
            </w:pPr>
            <w:r>
              <w:rPr>
                <w:rFonts w:eastAsia="Times New Roman" w:cs="Times New Roman"/>
                <w:sz w:val="20"/>
                <w:szCs w:val="20"/>
              </w:rPr>
              <w:t>290</w:t>
            </w:r>
          </w:p>
        </w:tc>
      </w:tr>
      <w:tr w:rsidR="00E713B3" w14:paraId="4E797E58" w14:textId="77777777">
        <w:tc>
          <w:tcPr>
            <w:tcW w:w="15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349DA1" w14:textId="77777777" w:rsidR="00E713B3" w:rsidRDefault="00A945E2">
            <w:pPr>
              <w:pStyle w:val="LO-normal"/>
              <w:widowControl w:val="0"/>
              <w:spacing w:line="360" w:lineRule="auto"/>
              <w:jc w:val="center"/>
              <w:rPr>
                <w:rFonts w:eastAsia="Times New Roman" w:cs="Times New Roman"/>
                <w:sz w:val="20"/>
                <w:szCs w:val="20"/>
              </w:rPr>
            </w:pPr>
            <w:r>
              <w:rPr>
                <w:rFonts w:eastAsia="Times New Roman" w:cs="Times New Roman"/>
                <w:sz w:val="20"/>
                <w:szCs w:val="20"/>
              </w:rPr>
              <w:t>Nb. Genera</w:t>
            </w:r>
          </w:p>
        </w:tc>
        <w:tc>
          <w:tcPr>
            <w:tcW w:w="105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900919" w14:textId="77777777" w:rsidR="00E713B3" w:rsidRDefault="00A945E2">
            <w:pPr>
              <w:pStyle w:val="LO-normal"/>
              <w:widowControl w:val="0"/>
              <w:spacing w:line="360" w:lineRule="auto"/>
              <w:jc w:val="center"/>
              <w:rPr>
                <w:rFonts w:eastAsia="Times New Roman" w:cs="Times New Roman"/>
                <w:sz w:val="20"/>
                <w:szCs w:val="20"/>
              </w:rPr>
            </w:pPr>
            <w:r>
              <w:rPr>
                <w:rFonts w:eastAsia="Times New Roman" w:cs="Times New Roman"/>
                <w:sz w:val="20"/>
                <w:szCs w:val="20"/>
              </w:rPr>
              <w:t>78</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B9D53A" w14:textId="77777777" w:rsidR="00E713B3" w:rsidRDefault="00A945E2">
            <w:pPr>
              <w:pStyle w:val="LO-normal"/>
              <w:widowControl w:val="0"/>
              <w:spacing w:line="360" w:lineRule="auto"/>
              <w:jc w:val="center"/>
              <w:rPr>
                <w:rFonts w:eastAsia="Times New Roman" w:cs="Times New Roman"/>
                <w:sz w:val="20"/>
                <w:szCs w:val="20"/>
              </w:rPr>
            </w:pPr>
            <w:r>
              <w:rPr>
                <w:rFonts w:eastAsia="Times New Roman" w:cs="Times New Roman"/>
                <w:sz w:val="20"/>
                <w:szCs w:val="20"/>
              </w:rPr>
              <w:t>470</w:t>
            </w:r>
          </w:p>
        </w:tc>
        <w:tc>
          <w:tcPr>
            <w:tcW w:w="151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360769" w14:textId="77777777" w:rsidR="00E713B3" w:rsidRDefault="00A945E2">
            <w:pPr>
              <w:pStyle w:val="LO-normal"/>
              <w:widowControl w:val="0"/>
              <w:spacing w:line="360" w:lineRule="auto"/>
              <w:jc w:val="center"/>
              <w:rPr>
                <w:rFonts w:eastAsia="Times New Roman" w:cs="Times New Roman"/>
                <w:sz w:val="20"/>
                <w:szCs w:val="20"/>
              </w:rPr>
            </w:pPr>
            <w:r>
              <w:rPr>
                <w:rFonts w:eastAsia="Times New Roman" w:cs="Times New Roman"/>
                <w:sz w:val="20"/>
                <w:szCs w:val="20"/>
              </w:rPr>
              <w:t>31</w:t>
            </w:r>
          </w:p>
        </w:tc>
        <w:tc>
          <w:tcPr>
            <w:tcW w:w="157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C70BDC" w14:textId="77777777" w:rsidR="00E713B3" w:rsidRDefault="00A945E2">
            <w:pPr>
              <w:pStyle w:val="LO-normal"/>
              <w:widowControl w:val="0"/>
              <w:spacing w:line="360" w:lineRule="auto"/>
              <w:jc w:val="center"/>
              <w:rPr>
                <w:rFonts w:eastAsia="Times New Roman" w:cs="Times New Roman"/>
                <w:sz w:val="20"/>
                <w:szCs w:val="20"/>
              </w:rPr>
            </w:pPr>
            <w:r>
              <w:rPr>
                <w:rFonts w:eastAsia="Times New Roman" w:cs="Times New Roman"/>
                <w:sz w:val="20"/>
                <w:szCs w:val="20"/>
              </w:rPr>
              <w:t>324</w:t>
            </w:r>
          </w:p>
        </w:tc>
        <w:tc>
          <w:tcPr>
            <w:tcW w:w="146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1E99B0" w14:textId="77777777" w:rsidR="00E713B3" w:rsidRDefault="00A945E2">
            <w:pPr>
              <w:pStyle w:val="LO-normal"/>
              <w:widowControl w:val="0"/>
              <w:spacing w:line="360" w:lineRule="auto"/>
              <w:jc w:val="center"/>
              <w:rPr>
                <w:rFonts w:eastAsia="Times New Roman" w:cs="Times New Roman"/>
                <w:sz w:val="20"/>
                <w:szCs w:val="20"/>
              </w:rPr>
            </w:pPr>
            <w:r>
              <w:rPr>
                <w:rFonts w:eastAsia="Times New Roman" w:cs="Times New Roman"/>
                <w:sz w:val="20"/>
                <w:szCs w:val="20"/>
              </w:rPr>
              <w:t>116</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FAD991" w14:textId="77777777" w:rsidR="00E713B3" w:rsidRDefault="00A945E2">
            <w:pPr>
              <w:pStyle w:val="LO-normal"/>
              <w:widowControl w:val="0"/>
              <w:spacing w:line="360" w:lineRule="auto"/>
              <w:jc w:val="center"/>
              <w:rPr>
                <w:rFonts w:eastAsia="Times New Roman" w:cs="Times New Roman"/>
                <w:sz w:val="20"/>
                <w:szCs w:val="20"/>
              </w:rPr>
            </w:pPr>
            <w:r>
              <w:rPr>
                <w:rFonts w:eastAsia="Times New Roman" w:cs="Times New Roman"/>
                <w:sz w:val="20"/>
                <w:szCs w:val="20"/>
              </w:rPr>
              <w:t>57</w:t>
            </w:r>
          </w:p>
        </w:tc>
      </w:tr>
      <w:tr w:rsidR="00E713B3" w14:paraId="5C7F5C70" w14:textId="77777777">
        <w:tc>
          <w:tcPr>
            <w:tcW w:w="15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F0DAAD" w14:textId="77777777" w:rsidR="00E713B3" w:rsidRDefault="00A945E2">
            <w:pPr>
              <w:pStyle w:val="LO-normal"/>
              <w:widowControl w:val="0"/>
              <w:spacing w:line="360" w:lineRule="auto"/>
              <w:jc w:val="center"/>
              <w:rPr>
                <w:rFonts w:eastAsia="Times New Roman" w:cs="Times New Roman"/>
                <w:sz w:val="20"/>
                <w:szCs w:val="20"/>
              </w:rPr>
            </w:pPr>
            <w:r>
              <w:rPr>
                <w:rFonts w:eastAsia="Times New Roman" w:cs="Times New Roman"/>
                <w:sz w:val="20"/>
                <w:szCs w:val="20"/>
              </w:rPr>
              <w:t>Nb. Species</w:t>
            </w:r>
          </w:p>
        </w:tc>
        <w:tc>
          <w:tcPr>
            <w:tcW w:w="105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01D71F" w14:textId="77777777" w:rsidR="00E713B3" w:rsidRDefault="00A945E2">
            <w:pPr>
              <w:pStyle w:val="LO-normal"/>
              <w:widowControl w:val="0"/>
              <w:spacing w:line="360" w:lineRule="auto"/>
              <w:jc w:val="center"/>
              <w:rPr>
                <w:rFonts w:eastAsia="Times New Roman" w:cs="Times New Roman"/>
                <w:sz w:val="20"/>
                <w:szCs w:val="20"/>
              </w:rPr>
            </w:pPr>
            <w:r>
              <w:rPr>
                <w:rFonts w:eastAsia="Times New Roman" w:cs="Times New Roman"/>
                <w:sz w:val="20"/>
                <w:szCs w:val="20"/>
              </w:rPr>
              <w:t>116</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A6838B" w14:textId="77777777" w:rsidR="00E713B3" w:rsidRDefault="00A945E2">
            <w:pPr>
              <w:pStyle w:val="LO-normal"/>
              <w:widowControl w:val="0"/>
              <w:spacing w:line="360" w:lineRule="auto"/>
              <w:jc w:val="center"/>
              <w:rPr>
                <w:rFonts w:eastAsia="Times New Roman" w:cs="Times New Roman"/>
                <w:sz w:val="20"/>
                <w:szCs w:val="20"/>
              </w:rPr>
            </w:pPr>
            <w:r>
              <w:rPr>
                <w:rFonts w:eastAsia="Times New Roman" w:cs="Times New Roman"/>
                <w:sz w:val="20"/>
                <w:szCs w:val="20"/>
              </w:rPr>
              <w:t>1005</w:t>
            </w:r>
          </w:p>
        </w:tc>
        <w:tc>
          <w:tcPr>
            <w:tcW w:w="151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11700C" w14:textId="77777777" w:rsidR="00E713B3" w:rsidRDefault="00A945E2">
            <w:pPr>
              <w:pStyle w:val="LO-normal"/>
              <w:widowControl w:val="0"/>
              <w:spacing w:line="360" w:lineRule="auto"/>
              <w:jc w:val="center"/>
              <w:rPr>
                <w:rFonts w:eastAsia="Times New Roman" w:cs="Times New Roman"/>
                <w:sz w:val="20"/>
                <w:szCs w:val="20"/>
              </w:rPr>
            </w:pPr>
            <w:r>
              <w:rPr>
                <w:rFonts w:eastAsia="Times New Roman" w:cs="Times New Roman"/>
                <w:sz w:val="20"/>
                <w:szCs w:val="20"/>
              </w:rPr>
              <w:t>51</w:t>
            </w:r>
          </w:p>
        </w:tc>
        <w:tc>
          <w:tcPr>
            <w:tcW w:w="157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043C47" w14:textId="77777777" w:rsidR="00E713B3" w:rsidRDefault="00A945E2">
            <w:pPr>
              <w:pStyle w:val="LO-normal"/>
              <w:widowControl w:val="0"/>
              <w:spacing w:line="360" w:lineRule="auto"/>
              <w:jc w:val="center"/>
              <w:rPr>
                <w:rFonts w:eastAsia="Times New Roman" w:cs="Times New Roman"/>
                <w:sz w:val="20"/>
                <w:szCs w:val="20"/>
              </w:rPr>
            </w:pPr>
            <w:r>
              <w:rPr>
                <w:rFonts w:eastAsia="Times New Roman" w:cs="Times New Roman"/>
                <w:sz w:val="20"/>
                <w:szCs w:val="20"/>
              </w:rPr>
              <w:t>698</w:t>
            </w:r>
          </w:p>
        </w:tc>
        <w:tc>
          <w:tcPr>
            <w:tcW w:w="146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8920F3" w14:textId="77777777" w:rsidR="00E713B3" w:rsidRDefault="00A945E2">
            <w:pPr>
              <w:pStyle w:val="LO-normal"/>
              <w:widowControl w:val="0"/>
              <w:spacing w:line="360" w:lineRule="auto"/>
              <w:jc w:val="center"/>
              <w:rPr>
                <w:rFonts w:eastAsia="Times New Roman" w:cs="Times New Roman"/>
                <w:sz w:val="20"/>
                <w:szCs w:val="20"/>
              </w:rPr>
            </w:pPr>
            <w:r>
              <w:rPr>
                <w:rFonts w:eastAsia="Times New Roman" w:cs="Times New Roman"/>
                <w:sz w:val="20"/>
                <w:szCs w:val="20"/>
              </w:rPr>
              <w:t>232</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C1C3C0" w14:textId="77777777" w:rsidR="00E713B3" w:rsidRDefault="00A945E2">
            <w:pPr>
              <w:pStyle w:val="LO-normal"/>
              <w:widowControl w:val="0"/>
              <w:spacing w:line="360" w:lineRule="auto"/>
              <w:jc w:val="center"/>
              <w:rPr>
                <w:rFonts w:eastAsia="Times New Roman" w:cs="Times New Roman"/>
                <w:sz w:val="20"/>
                <w:szCs w:val="20"/>
              </w:rPr>
            </w:pPr>
            <w:r>
              <w:rPr>
                <w:rFonts w:eastAsia="Times New Roman" w:cs="Times New Roman"/>
                <w:sz w:val="20"/>
                <w:szCs w:val="20"/>
              </w:rPr>
              <w:t>127</w:t>
            </w:r>
          </w:p>
        </w:tc>
      </w:tr>
    </w:tbl>
    <w:p w14:paraId="1D0A1DAA" w14:textId="77777777" w:rsidR="00E713B3" w:rsidRDefault="00A945E2">
      <w:pPr>
        <w:pStyle w:val="LO-normal"/>
        <w:spacing w:line="360" w:lineRule="auto"/>
        <w:jc w:val="both"/>
      </w:pPr>
      <w:r>
        <w:rPr>
          <w:rFonts w:eastAsia="Times New Roman" w:cs="Times New Roman"/>
          <w:b/>
          <w:sz w:val="20"/>
          <w:szCs w:val="20"/>
        </w:rPr>
        <w:t xml:space="preserve">Table 1. </w:t>
      </w:r>
      <w:r>
        <w:rPr>
          <w:rFonts w:eastAsia="Times New Roman" w:cs="Times New Roman"/>
          <w:sz w:val="20"/>
          <w:szCs w:val="20"/>
        </w:rPr>
        <w:t>Size of the different climate zones (Tropical Affinity) and diet (Dental Ecomorphotype) categories, expressed in number of occurrences, genera and species.</w:t>
      </w:r>
    </w:p>
    <w:sectPr w:rsidR="00E713B3">
      <w:headerReference w:type="default" r:id="rId2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ucas Buffan" w:date="2024-05-27T12:46:00Z" w:initials="Lucas Buf">
    <w:p w14:paraId="3CA9EFB2" w14:textId="77777777" w:rsidR="00E713B3" w:rsidRDefault="00A945E2">
      <w:r>
        <w:rPr>
          <w:rStyle w:val="Marquedecommentaire"/>
        </w:rPr>
        <w:annotationRef/>
      </w:r>
      <w:r>
        <w:rPr>
          <w:rFonts w:ascii="Liberation Serif" w:eastAsia="DejaVu Sans" w:hAnsi="Liberation Serif" w:cs="DejaVu Sans"/>
          <w:sz w:val="24"/>
          <w:szCs w:val="24"/>
          <w:lang w:eastAsia="en-US" w:bidi="en-US"/>
        </w:rPr>
        <w:t>Check your ORCID</w:t>
      </w:r>
    </w:p>
  </w:comment>
  <w:comment w:id="2" w:author="Lucas Buffan" w:date="2024-05-27T12:27:00Z" w:initials="Lucas Buf">
    <w:p w14:paraId="5E5D4D37" w14:textId="77777777" w:rsidR="00E713B3" w:rsidRDefault="00A945E2">
      <w:r>
        <w:rPr>
          <w:rStyle w:val="Marquedecommentaire"/>
        </w:rPr>
        <w:annotationRef/>
      </w:r>
      <w:r>
        <w:rPr>
          <w:rFonts w:ascii="Liberation Serif" w:eastAsia="DejaVu Sans" w:hAnsi="Liberation Serif" w:cs="DejaVu Sans"/>
          <w:sz w:val="24"/>
          <w:szCs w:val="24"/>
          <w:lang w:eastAsia="en-US" w:bidi="en-US"/>
        </w:rPr>
        <w:t>Feel free to add/correct whatever you feel comfortable with :)</w:t>
      </w:r>
    </w:p>
  </w:comment>
  <w:comment w:id="16" w:author="Laurent Marivaux" w:date="2024-06-19T15:55:00Z" w:initials="LM">
    <w:p w14:paraId="2C2BFC8A" w14:textId="1C339BD3" w:rsidR="00D75B95" w:rsidRPr="00D75B95" w:rsidRDefault="00D75B95">
      <w:pPr>
        <w:pStyle w:val="Commentaire"/>
        <w:rPr>
          <w:lang w:val="fr-FR"/>
        </w:rPr>
      </w:pPr>
      <w:r>
        <w:rPr>
          <w:rStyle w:val="Marquedecommentaire"/>
        </w:rPr>
        <w:annotationRef/>
      </w:r>
      <w:r w:rsidRPr="00D75B95">
        <w:rPr>
          <w:lang w:val="fr-FR"/>
        </w:rPr>
        <w:t>Ce degré de précision e</w:t>
      </w:r>
      <w:r>
        <w:rPr>
          <w:lang w:val="fr-FR"/>
        </w:rPr>
        <w:t>st-il vraiment nécessaire ici ?</w:t>
      </w:r>
    </w:p>
  </w:comment>
  <w:comment w:id="17" w:author="Laurent Marivaux" w:date="2024-06-19T15:56:00Z" w:initials="LM">
    <w:p w14:paraId="02EDA481" w14:textId="59A3E899" w:rsidR="00D75B95" w:rsidRPr="00D75B95" w:rsidRDefault="00D75B95">
      <w:pPr>
        <w:pStyle w:val="Commentaire"/>
        <w:rPr>
          <w:lang w:val="fr-FR"/>
        </w:rPr>
      </w:pPr>
      <w:r>
        <w:rPr>
          <w:rStyle w:val="Marquedecommentaire"/>
        </w:rPr>
        <w:annotationRef/>
      </w:r>
      <w:r w:rsidRPr="00D75B95">
        <w:rPr>
          <w:lang w:val="fr-FR"/>
        </w:rPr>
        <w:t>Peut-on trouver une a</w:t>
      </w:r>
      <w:r>
        <w:rPr>
          <w:lang w:val="fr-FR"/>
        </w:rPr>
        <w:t>utre expression ?</w:t>
      </w:r>
    </w:p>
  </w:comment>
  <w:comment w:id="26" w:author="Laurent Marivaux" w:date="2024-06-19T16:11:00Z" w:initials="LM">
    <w:p w14:paraId="044A61E2" w14:textId="3499C36A" w:rsidR="0053268F" w:rsidRDefault="0053268F">
      <w:pPr>
        <w:pStyle w:val="Commentaire"/>
      </w:pPr>
      <w:r>
        <w:rPr>
          <w:rStyle w:val="Marquedecommentaire"/>
        </w:rPr>
        <w:annotationRef/>
      </w:r>
    </w:p>
  </w:comment>
  <w:comment w:id="27" w:author="Laurent Marivaux" w:date="2024-06-19T16:11:00Z" w:initials="LM">
    <w:p w14:paraId="058B615F" w14:textId="7DE7C316" w:rsidR="0053268F" w:rsidRPr="0096755C" w:rsidRDefault="0053268F">
      <w:pPr>
        <w:pStyle w:val="Commentaire"/>
        <w:rPr>
          <w:lang w:val="de-AT"/>
        </w:rPr>
      </w:pPr>
      <w:r>
        <w:rPr>
          <w:rStyle w:val="Marquedecommentaire"/>
        </w:rPr>
        <w:annotationRef/>
      </w:r>
      <w:r w:rsidR="00765117" w:rsidRPr="0096755C">
        <w:rPr>
          <w:lang w:val="de-AT"/>
        </w:rPr>
        <w:t>pattern?</w:t>
      </w:r>
    </w:p>
  </w:comment>
  <w:comment w:id="28" w:author="Laurent Marivaux" w:date="2024-06-19T16:13:00Z" w:initials="LM">
    <w:p w14:paraId="7B203411" w14:textId="5E82CB06" w:rsidR="0053268F" w:rsidRPr="0096755C" w:rsidRDefault="0053268F">
      <w:pPr>
        <w:pStyle w:val="Commentaire"/>
        <w:rPr>
          <w:lang w:val="de-AT"/>
        </w:rPr>
      </w:pPr>
      <w:r>
        <w:rPr>
          <w:rStyle w:val="Marquedecommentaire"/>
        </w:rPr>
        <w:annotationRef/>
      </w:r>
      <w:r w:rsidR="00765117" w:rsidRPr="0096755C">
        <w:rPr>
          <w:lang w:val="de-AT"/>
        </w:rPr>
        <w:t>pattern?</w:t>
      </w:r>
    </w:p>
  </w:comment>
  <w:comment w:id="29" w:author="Laurent Marivaux" w:date="2024-06-19T16:21:00Z" w:initials="LM">
    <w:p w14:paraId="5AB38FBA" w14:textId="524D60A4" w:rsidR="00765117" w:rsidRPr="0096755C" w:rsidRDefault="00765117">
      <w:pPr>
        <w:pStyle w:val="Commentaire"/>
        <w:rPr>
          <w:lang w:val="de-AT"/>
        </w:rPr>
      </w:pPr>
      <w:r>
        <w:rPr>
          <w:rStyle w:val="Marquedecommentaire"/>
        </w:rPr>
        <w:annotationRef/>
      </w:r>
      <w:r w:rsidRPr="0096755C">
        <w:rPr>
          <w:lang w:val="de-AT"/>
        </w:rPr>
        <w:t>idem</w:t>
      </w:r>
    </w:p>
  </w:comment>
  <w:comment w:id="39" w:author="Laurent Marivaux" w:date="2024-06-19T16:27:00Z" w:initials="LM">
    <w:p w14:paraId="644B5B7A" w14:textId="01380DD3" w:rsidR="00C07C25" w:rsidRPr="0096755C" w:rsidRDefault="00C07C25">
      <w:pPr>
        <w:pStyle w:val="Commentaire"/>
        <w:rPr>
          <w:lang w:val="de-AT"/>
        </w:rPr>
      </w:pPr>
      <w:r>
        <w:rPr>
          <w:rStyle w:val="Marquedecommentaire"/>
        </w:rPr>
        <w:annotationRef/>
      </w:r>
      <w:r w:rsidRPr="0096755C">
        <w:rPr>
          <w:lang w:val="de-AT"/>
        </w:rPr>
        <w:t>idem</w:t>
      </w:r>
    </w:p>
  </w:comment>
  <w:comment w:id="50" w:author="Laurent Marivaux" w:date="2024-06-19T16:36:00Z" w:initials="LM">
    <w:p w14:paraId="1EE2FC23" w14:textId="65DD1DCB" w:rsidR="0096755C" w:rsidRPr="0096755C" w:rsidRDefault="0096755C">
      <w:pPr>
        <w:pStyle w:val="Commentaire"/>
        <w:rPr>
          <w:lang w:val="fr-FR"/>
        </w:rPr>
      </w:pPr>
      <w:r>
        <w:rPr>
          <w:rStyle w:val="Marquedecommentaire"/>
        </w:rPr>
        <w:annotationRef/>
      </w:r>
      <w:r w:rsidRPr="0096755C">
        <w:rPr>
          <w:lang w:val="fr-FR"/>
        </w:rPr>
        <w:t>je ne vois pas c</w:t>
      </w:r>
      <w:r>
        <w:rPr>
          <w:lang w:val="fr-FR"/>
        </w:rPr>
        <w:t>e que tu veux dire ici.</w:t>
      </w:r>
    </w:p>
  </w:comment>
  <w:comment w:id="62" w:author="Laurent Marivaux" w:date="2024-06-19T16:48:00Z" w:initials="LM">
    <w:p w14:paraId="5E9CC2E8" w14:textId="72F1EB7D" w:rsidR="00A044A2" w:rsidRDefault="00A044A2">
      <w:pPr>
        <w:pStyle w:val="Commentaire"/>
      </w:pPr>
      <w:r>
        <w:rPr>
          <w:rStyle w:val="Marquedecommentaire"/>
        </w:rPr>
        <w:annotationRef/>
      </w:r>
      <w:r>
        <w:t>idem</w:t>
      </w:r>
    </w:p>
  </w:comment>
  <w:comment w:id="63" w:author="Lucas Buffan" w:date="2024-05-21T16:08:00Z" w:initials="Lucas Buf">
    <w:p w14:paraId="3C6810BF" w14:textId="77777777" w:rsidR="00E713B3" w:rsidRDefault="00A945E2">
      <w:r>
        <w:rPr>
          <w:rStyle w:val="Marquedecommentaire"/>
        </w:rPr>
        <w:annotationRef/>
      </w:r>
      <w:r>
        <w:rPr>
          <w:rFonts w:ascii="Liberation Serif" w:eastAsia="DejaVu Sans" w:hAnsi="Liberation Serif" w:cs="DejaVu Sans"/>
          <w:sz w:val="24"/>
          <w:szCs w:val="24"/>
          <w:lang w:eastAsia="en-US" w:bidi="en-US"/>
        </w:rPr>
        <w:t>still running but that's what it suggests</w:t>
      </w:r>
    </w:p>
  </w:comment>
  <w:comment w:id="65" w:author="Laurent Marivaux" w:date="2024-06-19T17:22:00Z" w:initials="LM">
    <w:p w14:paraId="6FA048BF" w14:textId="7CC4B779" w:rsidR="00F64608" w:rsidRPr="00F64608" w:rsidRDefault="00F64608">
      <w:pPr>
        <w:pStyle w:val="Commentaire"/>
        <w:rPr>
          <w:lang w:val="fr-FR"/>
        </w:rPr>
      </w:pPr>
      <w:r>
        <w:rPr>
          <w:rStyle w:val="Marquedecommentaire"/>
        </w:rPr>
        <w:annotationRef/>
      </w:r>
      <w:r w:rsidRPr="00F64608">
        <w:rPr>
          <w:lang w:val="fr-FR"/>
        </w:rPr>
        <w:t>y’a quand même le M</w:t>
      </w:r>
      <w:r>
        <w:rPr>
          <w:lang w:val="fr-FR"/>
        </w:rPr>
        <w:t>ECO entre les deux</w:t>
      </w:r>
    </w:p>
  </w:comment>
  <w:comment w:id="70" w:author="Laurent Marivaux" w:date="2024-06-19T17:34:00Z" w:initials="LM">
    <w:p w14:paraId="57751120" w14:textId="70100FCD" w:rsidR="00104B6D" w:rsidRDefault="00104B6D">
      <w:pPr>
        <w:pStyle w:val="Commentaire"/>
      </w:pPr>
      <w:r>
        <w:rPr>
          <w:rStyle w:val="Marquedecommentaire"/>
        </w:rPr>
        <w:annotationRef/>
      </w:r>
      <w:r>
        <w:t>idem</w:t>
      </w:r>
    </w:p>
  </w:comment>
  <w:comment w:id="71" w:author="Fabien Condamine" w:date="2024-06-15T15:41:00Z" w:initials="Fabien Co">
    <w:p w14:paraId="7F573A16" w14:textId="77777777" w:rsidR="00E713B3" w:rsidRPr="00D75B95" w:rsidRDefault="00A945E2">
      <w:pPr>
        <w:rPr>
          <w:lang w:val="fr-FR"/>
        </w:rPr>
      </w:pPr>
      <w:r>
        <w:rPr>
          <w:rStyle w:val="Marquedecommentaire"/>
        </w:rPr>
        <w:annotationRef/>
      </w:r>
      <w:r>
        <w:rPr>
          <w:lang w:val="fr-FR"/>
        </w:rPr>
        <w:t>Fab: Je ferai sauter cette phrase perso. Je mets jamais ça, et en plus tu gagnes des refs.</w:t>
      </w:r>
    </w:p>
    <w:p w14:paraId="505C61DE" w14:textId="77777777" w:rsidR="00E713B3" w:rsidRPr="00D75B95" w:rsidRDefault="00E713B3">
      <w:pPr>
        <w:rPr>
          <w:lang w:val="fr-FR"/>
        </w:rPr>
      </w:pPr>
    </w:p>
    <w:p w14:paraId="03234F81" w14:textId="77777777" w:rsidR="00E713B3" w:rsidRPr="00D75B95" w:rsidRDefault="00E713B3">
      <w:pPr>
        <w:rPr>
          <w:lang w:val="fr-FR"/>
        </w:rPr>
      </w:pPr>
    </w:p>
    <w:p w14:paraId="7CADB0C5" w14:textId="77777777" w:rsidR="00E713B3" w:rsidRPr="00D75B95" w:rsidRDefault="00A945E2">
      <w:pPr>
        <w:rPr>
          <w:lang w:val="fr-FR"/>
        </w:rPr>
      </w:pPr>
      <w:r>
        <w:rPr>
          <w:lang w:val="fr-FR"/>
        </w:rPr>
        <w:t>Lucas: perso je suis plutôt pour le fait de rendre hommage aux développeurs d’outils, tout aussi importants et pas souvent mis en avant... après si tout le monde est d’accord avec Fabien je la fais sauter.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A9EFB2" w15:done="0"/>
  <w15:commentEx w15:paraId="5E5D4D37" w15:done="0"/>
  <w15:commentEx w15:paraId="2C2BFC8A" w15:done="0"/>
  <w15:commentEx w15:paraId="02EDA481" w15:done="0"/>
  <w15:commentEx w15:paraId="044A61E2" w15:done="0"/>
  <w15:commentEx w15:paraId="058B615F" w15:paraIdParent="044A61E2" w15:done="0"/>
  <w15:commentEx w15:paraId="7B203411" w15:done="0"/>
  <w15:commentEx w15:paraId="5AB38FBA" w15:done="0"/>
  <w15:commentEx w15:paraId="644B5B7A" w15:done="0"/>
  <w15:commentEx w15:paraId="1EE2FC23" w15:done="0"/>
  <w15:commentEx w15:paraId="5E9CC2E8" w15:done="0"/>
  <w15:commentEx w15:paraId="3C6810BF" w15:done="0"/>
  <w15:commentEx w15:paraId="6FA048BF" w15:done="0"/>
  <w15:commentEx w15:paraId="57751120" w15:done="0"/>
  <w15:commentEx w15:paraId="7CADB0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A9EFB2" w16cid:durableId="2A1D7D81"/>
  <w16cid:commentId w16cid:paraId="5E5D4D37" w16cid:durableId="2A1D7D82"/>
  <w16cid:commentId w16cid:paraId="2C2BFC8A" w16cid:durableId="2A1D7E0C"/>
  <w16cid:commentId w16cid:paraId="02EDA481" w16cid:durableId="2A1D7E30"/>
  <w16cid:commentId w16cid:paraId="044A61E2" w16cid:durableId="2A1D8198"/>
  <w16cid:commentId w16cid:paraId="058B615F" w16cid:durableId="2A1D8199"/>
  <w16cid:commentId w16cid:paraId="7B203411" w16cid:durableId="2A1D823A"/>
  <w16cid:commentId w16cid:paraId="5AB38FBA" w16cid:durableId="2A1D83F4"/>
  <w16cid:commentId w16cid:paraId="644B5B7A" w16cid:durableId="2A1D856C"/>
  <w16cid:commentId w16cid:paraId="1EE2FC23" w16cid:durableId="2A1D87A9"/>
  <w16cid:commentId w16cid:paraId="5E9CC2E8" w16cid:durableId="2A1D8A5E"/>
  <w16cid:commentId w16cid:paraId="3C6810BF" w16cid:durableId="2A1D7D83"/>
  <w16cid:commentId w16cid:paraId="6FA048BF" w16cid:durableId="2A1D9249"/>
  <w16cid:commentId w16cid:paraId="57751120" w16cid:durableId="2A1D9540"/>
  <w16cid:commentId w16cid:paraId="7CADB0C5" w16cid:durableId="2A1D7D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6C0D0" w14:textId="77777777" w:rsidR="009921AA" w:rsidRDefault="009921AA">
      <w:r>
        <w:separator/>
      </w:r>
    </w:p>
  </w:endnote>
  <w:endnote w:type="continuationSeparator" w:id="0">
    <w:p w14:paraId="1793DD96" w14:textId="77777777" w:rsidR="009921AA" w:rsidRDefault="00992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charset w:val="00"/>
    <w:family w:val="auto"/>
    <w:pitch w:val="variable"/>
  </w:font>
  <w:font w:name="Lohit Devanagari">
    <w:charset w:val="00"/>
    <w:family w:val="auto"/>
    <w:pitch w:val="variable"/>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E3DD9" w14:textId="77777777" w:rsidR="009921AA" w:rsidRDefault="009921AA">
      <w:r>
        <w:rPr>
          <w:color w:val="000000"/>
        </w:rPr>
        <w:separator/>
      </w:r>
    </w:p>
  </w:footnote>
  <w:footnote w:type="continuationSeparator" w:id="0">
    <w:p w14:paraId="4744CC8A" w14:textId="77777777" w:rsidR="009921AA" w:rsidRDefault="009921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04496" w14:textId="77777777" w:rsidR="00B55E5B" w:rsidRDefault="009921AA">
    <w:pPr>
      <w:pStyle w:val="LO-norma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851A4F"/>
    <w:multiLevelType w:val="multilevel"/>
    <w:tmpl w:val="16A661EE"/>
    <w:styleLink w:val="Aucuneliste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t Marivaux">
    <w15:presenceInfo w15:providerId="AD" w15:userId="S-1-5-21-4145820125-1267106944-2403979137-11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3B3"/>
    <w:rsid w:val="00104B6D"/>
    <w:rsid w:val="002F45F2"/>
    <w:rsid w:val="0053268F"/>
    <w:rsid w:val="00765117"/>
    <w:rsid w:val="0096755C"/>
    <w:rsid w:val="009921AA"/>
    <w:rsid w:val="009A7FD1"/>
    <w:rsid w:val="00A044A2"/>
    <w:rsid w:val="00A945E2"/>
    <w:rsid w:val="00A97641"/>
    <w:rsid w:val="00AC1D26"/>
    <w:rsid w:val="00C07C25"/>
    <w:rsid w:val="00D3246D"/>
    <w:rsid w:val="00D75B95"/>
    <w:rsid w:val="00DD5C68"/>
    <w:rsid w:val="00E0237E"/>
    <w:rsid w:val="00E713B3"/>
    <w:rsid w:val="00F646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5BBD4"/>
  <w15:docId w15:val="{FEC06512-E613-4F28-8C0A-384BEA373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LO-normal"/>
    <w:next w:val="LO-normal"/>
    <w:uiPriority w:val="9"/>
    <w:qFormat/>
    <w:pPr>
      <w:keepNext/>
      <w:keepLines/>
      <w:spacing w:before="400" w:after="120" w:line="240" w:lineRule="auto"/>
      <w:outlineLvl w:val="0"/>
    </w:pPr>
    <w:rPr>
      <w:sz w:val="40"/>
      <w:szCs w:val="40"/>
    </w:rPr>
  </w:style>
  <w:style w:type="paragraph" w:styleId="Titre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Titre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Titre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Titre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Titre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spacing w:line="276" w:lineRule="auto"/>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pPr>
  </w:style>
  <w:style w:type="paragraph" w:styleId="Liste">
    <w:name w:val="List"/>
    <w:basedOn w:val="Textbody"/>
    <w:rPr>
      <w:rFonts w:cs="Lohit Devanagari"/>
    </w:rPr>
  </w:style>
  <w:style w:type="paragraph" w:styleId="Lgende">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rPr>
  </w:style>
  <w:style w:type="paragraph" w:customStyle="1" w:styleId="LO-normal">
    <w:name w:val="LO-normal"/>
    <w:pPr>
      <w:widowControl/>
      <w:spacing w:line="276" w:lineRule="auto"/>
    </w:pPr>
  </w:style>
  <w:style w:type="paragraph" w:styleId="Titre">
    <w:name w:val="Title"/>
    <w:basedOn w:val="LO-normal"/>
    <w:next w:val="LO-normal"/>
    <w:uiPriority w:val="10"/>
    <w:qFormat/>
    <w:pPr>
      <w:keepNext/>
      <w:keepLines/>
      <w:spacing w:after="60" w:line="240" w:lineRule="auto"/>
    </w:pPr>
    <w:rPr>
      <w:sz w:val="52"/>
      <w:szCs w:val="52"/>
    </w:rPr>
  </w:style>
  <w:style w:type="paragraph" w:styleId="Sous-titre">
    <w:name w:val="Subtitle"/>
    <w:basedOn w:val="LO-normal"/>
    <w:next w:val="LO-normal"/>
    <w:uiPriority w:val="11"/>
    <w:qFormat/>
    <w:pPr>
      <w:keepNext/>
      <w:keepLines/>
      <w:spacing w:after="320" w:line="240" w:lineRule="auto"/>
    </w:pPr>
    <w:rPr>
      <w:color w:val="666666"/>
      <w:sz w:val="30"/>
      <w:szCs w:val="30"/>
    </w:rPr>
  </w:style>
  <w:style w:type="paragraph" w:customStyle="1" w:styleId="HeaderandFooter">
    <w:name w:val="Header and Footer"/>
    <w:basedOn w:val="Standard"/>
  </w:style>
  <w:style w:type="paragraph" w:styleId="En-tte">
    <w:name w:val="header"/>
    <w:basedOn w:val="HeaderandFooter"/>
  </w:style>
  <w:style w:type="paragraph" w:styleId="Commentaire">
    <w:name w:val="annotation text"/>
    <w:basedOn w:val="Standard"/>
    <w:pPr>
      <w:spacing w:line="240" w:lineRule="auto"/>
    </w:pPr>
    <w:rPr>
      <w:rFonts w:cs="Mangal"/>
      <w:sz w:val="20"/>
      <w:szCs w:val="18"/>
    </w:rPr>
  </w:style>
  <w:style w:type="paragraph" w:styleId="Textedebulles">
    <w:name w:val="Balloon Text"/>
    <w:basedOn w:val="Standard"/>
    <w:pPr>
      <w:spacing w:line="240" w:lineRule="auto"/>
    </w:pPr>
    <w:rPr>
      <w:rFonts w:ascii="Segoe UI" w:eastAsia="Segoe UI" w:hAnsi="Segoe UI" w:cs="Mangal"/>
      <w:sz w:val="18"/>
      <w:szCs w:val="16"/>
    </w:rPr>
  </w:style>
  <w:style w:type="paragraph" w:styleId="Objetducommentaire">
    <w:name w:val="annotation subject"/>
    <w:basedOn w:val="Commentaire"/>
    <w:next w:val="Commentaire"/>
    <w:rPr>
      <w:b/>
      <w:bCs/>
    </w:rPr>
  </w:style>
  <w:style w:type="paragraph" w:styleId="Rvision">
    <w:name w:val="Revision"/>
    <w:pPr>
      <w:widowControl/>
      <w:suppressAutoHyphens w:val="0"/>
    </w:pPr>
    <w:rPr>
      <w:rFonts w:cs="Mangal"/>
      <w:szCs w:val="20"/>
    </w:rPr>
  </w:style>
  <w:style w:type="paragraph" w:customStyle="1" w:styleId="Bibliography1">
    <w:name w:val="Bibliography 1"/>
    <w:basedOn w:val="Index"/>
    <w:pPr>
      <w:tabs>
        <w:tab w:val="left" w:pos="1008"/>
      </w:tabs>
      <w:spacing w:after="240" w:line="240" w:lineRule="atLeast"/>
      <w:ind w:left="504" w:hanging="504"/>
    </w:pPr>
  </w:style>
  <w:style w:type="paragraph" w:customStyle="1" w:styleId="TableContents">
    <w:name w:val="Table Contents"/>
    <w:basedOn w:val="Standard"/>
    <w:pPr>
      <w:widowControl w:val="0"/>
      <w:suppressLineNumbers/>
    </w:pPr>
  </w:style>
  <w:style w:type="character" w:customStyle="1" w:styleId="Internetlink">
    <w:name w:val="Internet link"/>
    <w:rPr>
      <w:color w:val="000080"/>
      <w:u w:val="single"/>
    </w:rPr>
  </w:style>
  <w:style w:type="character" w:customStyle="1" w:styleId="CommentaireCar">
    <w:name w:val="Commentaire Car"/>
    <w:basedOn w:val="Policepardfaut"/>
    <w:rPr>
      <w:rFonts w:cs="Mangal"/>
      <w:sz w:val="20"/>
      <w:szCs w:val="18"/>
    </w:rPr>
  </w:style>
  <w:style w:type="character" w:styleId="Marquedecommentaire">
    <w:name w:val="annotation reference"/>
    <w:basedOn w:val="Policepardfaut"/>
    <w:rPr>
      <w:sz w:val="16"/>
      <w:szCs w:val="16"/>
    </w:rPr>
  </w:style>
  <w:style w:type="character" w:customStyle="1" w:styleId="TextedebullesCar">
    <w:name w:val="Texte de bulles Car"/>
    <w:basedOn w:val="Policepardfaut"/>
    <w:rPr>
      <w:rFonts w:ascii="Segoe UI" w:eastAsia="Segoe UI" w:hAnsi="Segoe UI" w:cs="Mangal"/>
      <w:sz w:val="18"/>
      <w:szCs w:val="16"/>
    </w:rPr>
  </w:style>
  <w:style w:type="character" w:customStyle="1" w:styleId="ObjetducommentaireCar">
    <w:name w:val="Objet du commentaire Car"/>
    <w:basedOn w:val="CommentaireCar"/>
    <w:rPr>
      <w:rFonts w:cs="Mangal"/>
      <w:b/>
      <w:bCs/>
      <w:sz w:val="20"/>
      <w:szCs w:val="18"/>
    </w:rPr>
  </w:style>
  <w:style w:type="character" w:customStyle="1" w:styleId="Linenumbering">
    <w:name w:val="Line numbering"/>
  </w:style>
  <w:style w:type="numbering" w:customStyle="1" w:styleId="Aucuneliste1">
    <w:name w:val="Aucune liste1"/>
    <w:basedOn w:val="Aucunelist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cas.Buffan@umontpellier.fr" TargetMode="External"/><Relationship Id="rId13" Type="http://schemas.openxmlformats.org/officeDocument/2006/relationships/hyperlink" Target="https://github.com/Buffan3369/Neotropical_mammals.git" TargetMode="External"/><Relationship Id="rId18" Type="http://schemas.openxmlformats.org/officeDocument/2006/relationships/hyperlink" Target="https://www.zotero.org/google-docs/?HjCXL5"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tiff"/><Relationship Id="rId12" Type="http://schemas.openxmlformats.org/officeDocument/2006/relationships/hyperlink" Target="https://paleobiodb.org/" TargetMode="External"/><Relationship Id="rId17" Type="http://schemas.openxmlformats.org/officeDocument/2006/relationships/hyperlink" Target="https://www.zotero.org/google-docs/?urTf72"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phylopic.org/" TargetMode="External"/><Relationship Id="rId20" Type="http://schemas.openxmlformats.org/officeDocument/2006/relationships/hyperlink" Target="https://www.zotero.org/google-docs/?KNmLYI"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hyperlink" Target="https://www.zotero.org/google-docs/?PjtsDj"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5.png"/><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github.com/Alexis-Marion/CorsaiR.git" TargetMode="External"/><Relationship Id="rId22" Type="http://schemas.openxmlformats.org/officeDocument/2006/relationships/hyperlink" Target="https://www.zotero.org/google-docs/?6Htihb" TargetMode="External"/><Relationship Id="rId27"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10000</Words>
  <Characters>55002</Characters>
  <Application>Microsoft Office Word</Application>
  <DocSecurity>0</DocSecurity>
  <Lines>458</Lines>
  <Paragraphs>129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 Marivaux</dc:creator>
  <cp:lastModifiedBy>Laurent Marivaux</cp:lastModifiedBy>
  <cp:revision>8</cp:revision>
  <dcterms:created xsi:type="dcterms:W3CDTF">2024-06-19T13:54:00Z</dcterms:created>
  <dcterms:modified xsi:type="dcterms:W3CDTF">2024-06-19T15:56:00Z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ZOTERO_PREF_1">
    <vt:lpwstr>&lt;data data-version="3" zotero-version="6.0.35"&gt;&lt;session id="KsYAHFbj"/&gt;&lt;style id="http://www.zotero.org/styles/pnas" hasBibliography="1" bibliographyStyleHasBeenSet="1"/&gt;&lt;prefs&gt;&lt;pref name="fieldType" value="ReferenceMark"/&gt;&lt;pref name="automaticJournalAbbr</vt:lpwstr>
  </property>
  <property fmtid="{D5CDD505-2E9C-101B-9397-08002B2CF9AE}" pid="4" name="ZOTERO_PREF_2">
    <vt:lpwstr>eviations" value="true"/&gt;&lt;/prefs&gt;&lt;/data&gt;</vt:lpwstr>
  </property>
</Properties>
</file>