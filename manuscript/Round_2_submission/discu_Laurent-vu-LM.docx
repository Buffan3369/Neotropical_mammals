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FEEB5" w14:textId="77777777" w:rsidR="00AD1346" w:rsidRDefault="005F3D15">
      <w:pPr>
        <w:pStyle w:val="Textbody"/>
        <w:spacing w:line="360" w:lineRule="auto"/>
        <w:jc w:val="both"/>
        <w:rPr>
          <w:rFonts w:ascii="Arial" w:hAnsi="Arial"/>
        </w:rPr>
      </w:pPr>
      <w:r>
        <w:rPr>
          <w:rFonts w:ascii="Arial" w:eastAsia="Times New Roman" w:hAnsi="Arial" w:cs="Times New Roman"/>
          <w:sz w:val="20"/>
          <w:szCs w:val="20"/>
        </w:rPr>
        <w:tab/>
        <w:t xml:space="preserve">It should be mentioned that the Eocene−Oligocene has been recognized as a key interval for mammal intercontinental dispersal involving South America. First, a mixture of tectonics-induced uplift and peri-EOT sea-level drop may have promoted the formation of ephemeral land bridges connecting South America to (Greater) Antilles (see GAARlandia and </w:t>
      </w:r>
      <w:proofErr w:type="spellStart"/>
      <w:r>
        <w:rPr>
          <w:rFonts w:ascii="Arial" w:eastAsia="Times New Roman" w:hAnsi="Arial" w:cs="Times New Roman"/>
          <w:sz w:val="20"/>
          <w:szCs w:val="20"/>
        </w:rPr>
        <w:t>GrANoLA</w:t>
      </w:r>
      <w:proofErr w:type="spellEnd"/>
      <w:r>
        <w:rPr>
          <w:rFonts w:ascii="Arial" w:eastAsia="Times New Roman" w:hAnsi="Arial" w:cs="Times New Roman"/>
          <w:sz w:val="20"/>
          <w:szCs w:val="20"/>
        </w:rPr>
        <w:t xml:space="preserve"> hypotheses, 39, 40). Fossil and phylogenetic evidence suggest the timing of these episodic connections to coincide with the northward dispersal</w:t>
      </w:r>
      <w:ins w:id="0" w:author="Laurent Marivaux" w:date="2024-11-13T18:23:00Z">
        <w:r w:rsidR="00185557">
          <w:rPr>
            <w:rFonts w:ascii="Arial" w:eastAsia="Times New Roman" w:hAnsi="Arial" w:cs="Times New Roman"/>
            <w:sz w:val="20"/>
            <w:szCs w:val="20"/>
          </w:rPr>
          <w:t>s</w:t>
        </w:r>
      </w:ins>
      <w:r>
        <w:rPr>
          <w:rFonts w:ascii="Arial" w:eastAsia="Times New Roman" w:hAnsi="Arial" w:cs="Times New Roman"/>
          <w:sz w:val="20"/>
          <w:szCs w:val="20"/>
        </w:rPr>
        <w:t xml:space="preserve"> of mammals of South American origin, in particular sloths (7) and chinchilloid rodents (41), as well as other land organisms (83, 84)</w:t>
      </w:r>
      <w:r>
        <w:rPr>
          <w:rFonts w:ascii="Arial" w:hAnsi="Arial"/>
          <w:sz w:val="20"/>
          <w:szCs w:val="20"/>
        </w:rPr>
        <w:t xml:space="preserve">, in turn greatly shaping the faunas of the unique Caribbean insular ecosystems. It would be interesting to study the diversification dynamics of these newcomers under the prism of their related continental counterparts, in the framework of insular biogeography. Also, </w:t>
      </w:r>
      <w:r>
        <w:rPr>
          <w:rFonts w:ascii="Arial" w:eastAsia="Times New Roman" w:hAnsi="Arial" w:cs="Times New Roman"/>
          <w:sz w:val="20"/>
          <w:szCs w:val="20"/>
        </w:rPr>
        <w:t xml:space="preserve">Seiffert et al. (85) postulated that the fascinating trans-Atlantic journey that resulted in the arrival of </w:t>
      </w:r>
      <w:ins w:id="1" w:author="Laurent Marivaux" w:date="2024-11-13T18:23:00Z">
        <w:r w:rsidR="00185557">
          <w:rPr>
            <w:rFonts w:ascii="Arial" w:eastAsia="Times New Roman" w:hAnsi="Arial" w:cs="Times New Roman"/>
            <w:sz w:val="20"/>
            <w:szCs w:val="20"/>
          </w:rPr>
          <w:t xml:space="preserve">anthropoid </w:t>
        </w:r>
      </w:ins>
      <w:r>
        <w:rPr>
          <w:rFonts w:ascii="Arial" w:eastAsia="Times New Roman" w:hAnsi="Arial" w:cs="Times New Roman"/>
          <w:sz w:val="20"/>
          <w:szCs w:val="20"/>
        </w:rPr>
        <w:t>primates and hystricognath</w:t>
      </w:r>
      <w:ins w:id="2" w:author="Laurent Marivaux" w:date="2024-11-13T18:23:00Z">
        <w:r w:rsidR="00185557">
          <w:rPr>
            <w:rFonts w:ascii="Arial" w:eastAsia="Times New Roman" w:hAnsi="Arial" w:cs="Times New Roman"/>
            <w:sz w:val="20"/>
            <w:szCs w:val="20"/>
          </w:rPr>
          <w:t>ous</w:t>
        </w:r>
      </w:ins>
      <w:r>
        <w:rPr>
          <w:rFonts w:ascii="Arial" w:eastAsia="Times New Roman" w:hAnsi="Arial" w:cs="Times New Roman"/>
          <w:sz w:val="20"/>
          <w:szCs w:val="20"/>
        </w:rPr>
        <w:t xml:space="preserve"> rodents in South America could have been facilitated by the aforementioned peri-EOT sea-level drop. Though it matches well the early Oligocene age established for the basal anthropoid and rodent remains from the Santa Rosa locality (</w:t>
      </w:r>
      <w:del w:id="3" w:author="Laurent Marivaux" w:date="2024-11-13T18:20:00Z">
        <w:r w:rsidDel="00185557">
          <w:rPr>
            <w:rFonts w:ascii="Arial" w:eastAsia="Times New Roman" w:hAnsi="Arial" w:cs="Times New Roman"/>
            <w:sz w:val="20"/>
            <w:szCs w:val="20"/>
          </w:rPr>
          <w:delText>Ucayal</w:delText>
        </w:r>
        <w:r w:rsidDel="00185557">
          <w:rPr>
            <w:rFonts w:ascii="Arial" w:eastAsia="Times New Roman" w:hAnsi="Arial" w:cs="Times New Roman"/>
            <w:kern w:val="0"/>
            <w:sz w:val="20"/>
            <w:szCs w:val="20"/>
          </w:rPr>
          <w:delText>í</w:delText>
        </w:r>
      </w:del>
      <w:ins w:id="4" w:author="Laurent Marivaux" w:date="2024-11-13T18:20:00Z">
        <w:r w:rsidR="00185557">
          <w:rPr>
            <w:rFonts w:ascii="Arial" w:eastAsia="Times New Roman" w:hAnsi="Arial" w:cs="Times New Roman"/>
            <w:sz w:val="20"/>
            <w:szCs w:val="20"/>
          </w:rPr>
          <w:t>Ucayal</w:t>
        </w:r>
        <w:r w:rsidR="00185557">
          <w:rPr>
            <w:rFonts w:ascii="Arial" w:eastAsia="Times New Roman" w:hAnsi="Arial" w:cs="Times New Roman"/>
            <w:kern w:val="0"/>
            <w:sz w:val="20"/>
            <w:szCs w:val="20"/>
          </w:rPr>
          <w:t>i</w:t>
        </w:r>
      </w:ins>
      <w:r>
        <w:rPr>
          <w:rFonts w:ascii="Arial" w:eastAsia="Times New Roman" w:hAnsi="Arial" w:cs="Times New Roman"/>
          <w:kern w:val="0"/>
          <w:sz w:val="20"/>
          <w:szCs w:val="20"/>
        </w:rPr>
        <w:t>, Peru</w:t>
      </w:r>
      <w:r>
        <w:rPr>
          <w:rFonts w:ascii="Arial" w:eastAsia="Times New Roman" w:hAnsi="Arial" w:cs="Times New Roman"/>
          <w:sz w:val="20"/>
          <w:szCs w:val="20"/>
        </w:rPr>
        <w:t xml:space="preserve">) (56), the timing of this scenario is incompatible with the </w:t>
      </w:r>
      <w:del w:id="5" w:author="Laurent Marivaux" w:date="2024-11-13T18:20:00Z">
        <w:r w:rsidDel="00185557">
          <w:rPr>
            <w:rFonts w:ascii="Arial" w:eastAsia="Times New Roman" w:hAnsi="Arial" w:cs="Times New Roman"/>
            <w:sz w:val="20"/>
            <w:szCs w:val="20"/>
          </w:rPr>
          <w:delText>mid-</w:delText>
        </w:r>
      </w:del>
      <w:r>
        <w:rPr>
          <w:rFonts w:ascii="Arial" w:eastAsia="Times New Roman" w:hAnsi="Arial" w:cs="Times New Roman"/>
          <w:sz w:val="20"/>
          <w:szCs w:val="20"/>
        </w:rPr>
        <w:t>Eocene age of the oldest rodent</w:t>
      </w:r>
      <w:ins w:id="6" w:author="Laurent Marivaux" w:date="2024-11-13T18:20:00Z">
        <w:r w:rsidR="00185557">
          <w:rPr>
            <w:rFonts w:ascii="Arial" w:eastAsia="Times New Roman" w:hAnsi="Arial" w:cs="Times New Roman"/>
            <w:sz w:val="20"/>
            <w:szCs w:val="20"/>
          </w:rPr>
          <w:t>s</w:t>
        </w:r>
      </w:ins>
      <w:r>
        <w:rPr>
          <w:rFonts w:ascii="Arial" w:eastAsia="Times New Roman" w:hAnsi="Arial" w:cs="Times New Roman"/>
          <w:sz w:val="20"/>
          <w:szCs w:val="20"/>
        </w:rPr>
        <w:t xml:space="preserve"> from the CTA-27 locality (</w:t>
      </w:r>
      <w:r>
        <w:rPr>
          <w:rFonts w:ascii="Arial" w:eastAsia="Times New Roman" w:hAnsi="Arial" w:cs="Times New Roman"/>
          <w:kern w:val="0"/>
          <w:sz w:val="20"/>
          <w:szCs w:val="20"/>
        </w:rPr>
        <w:t>Loreto,</w:t>
      </w:r>
      <w:r>
        <w:rPr>
          <w:rFonts w:ascii="Arial" w:eastAsia="Times New Roman" w:hAnsi="Arial" w:cs="Times New Roman"/>
          <w:sz w:val="20"/>
          <w:szCs w:val="20"/>
        </w:rPr>
        <w:t xml:space="preserve"> Peru) (10), and the latest Eocene age of the anthropoid remains from TAR-21 (San Mart</w:t>
      </w:r>
      <w:r>
        <w:rPr>
          <w:rFonts w:ascii="Arial" w:eastAsia="Times New Roman" w:hAnsi="Arial" w:cs="Times New Roman"/>
          <w:kern w:val="0"/>
          <w:sz w:val="20"/>
          <w:szCs w:val="20"/>
        </w:rPr>
        <w:t>ín, Peru</w:t>
      </w:r>
      <w:r>
        <w:rPr>
          <w:rFonts w:ascii="Arial" w:eastAsia="Times New Roman" w:hAnsi="Arial" w:cs="Times New Roman"/>
          <w:sz w:val="20"/>
          <w:szCs w:val="20"/>
        </w:rPr>
        <w:t xml:space="preserve">) (38), </w:t>
      </w:r>
      <w:del w:id="7" w:author="Laurent Marivaux" w:date="2024-11-13T18:21:00Z">
        <w:r w:rsidDel="00185557">
          <w:rPr>
            <w:rFonts w:ascii="Arial" w:eastAsia="Times New Roman" w:hAnsi="Arial" w:cs="Times New Roman"/>
            <w:sz w:val="20"/>
            <w:szCs w:val="20"/>
          </w:rPr>
          <w:delText xml:space="preserve">respectively </w:delText>
        </w:r>
      </w:del>
      <w:r>
        <w:rPr>
          <w:rFonts w:ascii="Arial" w:eastAsia="Times New Roman" w:hAnsi="Arial" w:cs="Times New Roman"/>
          <w:sz w:val="20"/>
          <w:szCs w:val="20"/>
        </w:rPr>
        <w:t>established through radiochronology and chemostratigraphy</w:t>
      </w:r>
      <w:ins w:id="8" w:author="Laurent Marivaux" w:date="2024-11-13T18:21:00Z">
        <w:r w:rsidR="00185557">
          <w:rPr>
            <w:rFonts w:ascii="Arial" w:eastAsia="Times New Roman" w:hAnsi="Arial" w:cs="Times New Roman"/>
            <w:sz w:val="20"/>
            <w:szCs w:val="20"/>
          </w:rPr>
          <w:t xml:space="preserve">, </w:t>
        </w:r>
        <w:r w:rsidR="00185557">
          <w:rPr>
            <w:rFonts w:ascii="Arial" w:eastAsia="Times New Roman" w:hAnsi="Arial" w:cs="Times New Roman"/>
            <w:sz w:val="20"/>
            <w:szCs w:val="20"/>
          </w:rPr>
          <w:t>respectively</w:t>
        </w:r>
      </w:ins>
      <w:r>
        <w:rPr>
          <w:rFonts w:ascii="Arial" w:eastAsia="Times New Roman" w:hAnsi="Arial" w:cs="Times New Roman"/>
          <w:sz w:val="20"/>
          <w:szCs w:val="20"/>
        </w:rPr>
        <w:t xml:space="preserve">. Instead, as intensively discussed by </w:t>
      </w:r>
      <w:commentRangeStart w:id="9"/>
      <w:r>
        <w:rPr>
          <w:rFonts w:ascii="Arial" w:eastAsia="Times New Roman" w:hAnsi="Arial" w:cs="Times New Roman"/>
          <w:sz w:val="20"/>
          <w:szCs w:val="20"/>
        </w:rPr>
        <w:t xml:space="preserve">Marivaux et al. </w:t>
      </w:r>
      <w:bookmarkStart w:id="10" w:name="ZOTERO_ITEM_CSL_CITATION_{&quot;citationID&quot;:&quot;"/>
      <w:r>
        <w:rPr>
          <w:rFonts w:ascii="Arial" w:eastAsia="Times New Roman" w:hAnsi="Arial" w:cs="Times New Roman"/>
          <w:sz w:val="20"/>
          <w:szCs w:val="20"/>
        </w:rPr>
        <w:t>(12)</w:t>
      </w:r>
      <w:bookmarkEnd w:id="10"/>
      <w:commentRangeEnd w:id="9"/>
      <w:r w:rsidR="00185557">
        <w:rPr>
          <w:rStyle w:val="Marquedecommentaire"/>
          <w:rFonts w:cs="Mangal"/>
        </w:rPr>
        <w:commentReference w:id="9"/>
      </w:r>
      <w:r>
        <w:rPr>
          <w:rFonts w:ascii="Arial" w:hAnsi="Arial"/>
          <w:sz w:val="20"/>
          <w:szCs w:val="20"/>
        </w:rPr>
        <w:t>, this trans-Atlantic crossing</w:t>
      </w:r>
      <w:del w:id="11" w:author="Laurent Marivaux" w:date="2024-11-13T18:20:00Z">
        <w:r w:rsidDel="00185557">
          <w:rPr>
            <w:rFonts w:ascii="Arial" w:hAnsi="Arial"/>
            <w:sz w:val="20"/>
            <w:szCs w:val="20"/>
          </w:rPr>
          <w:delText xml:space="preserve"> </w:delText>
        </w:r>
      </w:del>
      <w:r>
        <w:rPr>
          <w:rFonts w:ascii="Arial" w:hAnsi="Arial"/>
          <w:sz w:val="20"/>
          <w:szCs w:val="20"/>
        </w:rPr>
        <w:t xml:space="preserve"> likely occurred millions of years earlier than the EOT, at the time of the mid-Eocene Climatic Optimum</w:t>
      </w:r>
      <w:ins w:id="12" w:author="Laurent Marivaux" w:date="2024-11-13T18:22:00Z">
        <w:r w:rsidR="00185557">
          <w:rPr>
            <w:rFonts w:ascii="Arial" w:hAnsi="Arial"/>
            <w:sz w:val="20"/>
            <w:szCs w:val="20"/>
          </w:rPr>
          <w:t xml:space="preserve"> (MECO)</w:t>
        </w:r>
      </w:ins>
      <w:r>
        <w:rPr>
          <w:rFonts w:ascii="Arial" w:hAnsi="Arial"/>
          <w:sz w:val="20"/>
          <w:szCs w:val="20"/>
        </w:rPr>
        <w:t>.</w:t>
      </w:r>
      <w:bookmarkStart w:id="13" w:name="_GoBack"/>
      <w:bookmarkEnd w:id="13"/>
    </w:p>
    <w:p w14:paraId="19358420" w14:textId="77777777" w:rsidR="00AD1346" w:rsidRDefault="00AD1346">
      <w:pPr>
        <w:pStyle w:val="Textbody"/>
        <w:spacing w:line="360" w:lineRule="auto"/>
        <w:jc w:val="both"/>
        <w:rPr>
          <w:rFonts w:ascii="Arial" w:hAnsi="Arial"/>
        </w:rPr>
      </w:pPr>
    </w:p>
    <w:p w14:paraId="351A8888" w14:textId="77777777" w:rsidR="00AD1346" w:rsidRDefault="005F3D15">
      <w:pPr>
        <w:pStyle w:val="Textbody"/>
        <w:pageBreakBefore/>
        <w:spacing w:line="360" w:lineRule="auto"/>
        <w:jc w:val="both"/>
        <w:rPr>
          <w:rFonts w:ascii="Arial" w:hAnsi="Arial"/>
        </w:rPr>
      </w:pPr>
      <w:r>
        <w:rPr>
          <w:rFonts w:ascii="Arial" w:hAnsi="Arial"/>
          <w:b/>
          <w:bCs/>
          <w:sz w:val="20"/>
          <w:szCs w:val="20"/>
        </w:rPr>
        <w:lastRenderedPageBreak/>
        <w:t>References</w:t>
      </w:r>
    </w:p>
    <w:p w14:paraId="55F49921" w14:textId="77777777" w:rsidR="00AD1346" w:rsidRDefault="005F3D15">
      <w:pPr>
        <w:pStyle w:val="Bibliography1"/>
        <w:spacing w:line="360" w:lineRule="auto"/>
        <w:jc w:val="both"/>
        <w:rPr>
          <w:rFonts w:ascii="Arial" w:hAnsi="Arial"/>
          <w:sz w:val="18"/>
          <w:szCs w:val="18"/>
        </w:rPr>
      </w:pPr>
      <w:r>
        <w:rPr>
          <w:rFonts w:ascii="Arial" w:hAnsi="Arial"/>
          <w:sz w:val="20"/>
          <w:szCs w:val="20"/>
        </w:rPr>
        <w:t xml:space="preserve">7. </w:t>
      </w:r>
      <w:r>
        <w:rPr>
          <w:rFonts w:ascii="Arial" w:hAnsi="Arial"/>
          <w:sz w:val="20"/>
          <w:szCs w:val="20"/>
        </w:rPr>
        <w:tab/>
        <w:t xml:space="preserve">J. V. Tejada, </w:t>
      </w:r>
      <w:r>
        <w:rPr>
          <w:rFonts w:ascii="Arial" w:hAnsi="Arial"/>
          <w:i/>
          <w:sz w:val="20"/>
          <w:szCs w:val="20"/>
        </w:rPr>
        <w:t>et al.</w:t>
      </w:r>
      <w:r>
        <w:rPr>
          <w:rFonts w:ascii="Arial" w:hAnsi="Arial"/>
          <w:sz w:val="20"/>
          <w:szCs w:val="20"/>
        </w:rPr>
        <w:t xml:space="preserve">, Bayesian Total-Evidence Dating Revisits Sloth Phylogeny and Biogeography: A Cautionary Tale on Morphological Clock Analyses. </w:t>
      </w:r>
      <w:r>
        <w:rPr>
          <w:rFonts w:ascii="Arial" w:hAnsi="Arial"/>
          <w:i/>
          <w:sz w:val="20"/>
          <w:szCs w:val="20"/>
        </w:rPr>
        <w:t>Syst. Biol.</w:t>
      </w:r>
      <w:r>
        <w:rPr>
          <w:rFonts w:ascii="Arial" w:hAnsi="Arial"/>
          <w:sz w:val="20"/>
          <w:szCs w:val="20"/>
        </w:rPr>
        <w:t xml:space="preserve"> </w:t>
      </w:r>
      <w:r>
        <w:rPr>
          <w:rFonts w:ascii="Arial" w:hAnsi="Arial"/>
          <w:b/>
          <w:sz w:val="20"/>
          <w:szCs w:val="20"/>
        </w:rPr>
        <w:t>73</w:t>
      </w:r>
      <w:r>
        <w:rPr>
          <w:rFonts w:ascii="Arial" w:hAnsi="Arial"/>
          <w:sz w:val="20"/>
          <w:szCs w:val="20"/>
        </w:rPr>
        <w:t>, 125–139 (2024).</w:t>
      </w:r>
    </w:p>
    <w:p w14:paraId="23A36B05" w14:textId="77777777" w:rsidR="00AD1346" w:rsidRDefault="005F3D15">
      <w:pPr>
        <w:pStyle w:val="Bibliography1"/>
        <w:spacing w:line="360" w:lineRule="auto"/>
        <w:jc w:val="both"/>
        <w:rPr>
          <w:rFonts w:ascii="Arial" w:hAnsi="Arial"/>
          <w:sz w:val="18"/>
          <w:szCs w:val="18"/>
        </w:rPr>
      </w:pPr>
      <w:r>
        <w:rPr>
          <w:rFonts w:ascii="Arial" w:hAnsi="Arial"/>
          <w:sz w:val="20"/>
          <w:szCs w:val="20"/>
        </w:rPr>
        <w:t xml:space="preserve">10. </w:t>
      </w:r>
      <w:r>
        <w:rPr>
          <w:rFonts w:ascii="Arial" w:hAnsi="Arial"/>
          <w:sz w:val="20"/>
          <w:szCs w:val="20"/>
        </w:rPr>
        <w:tab/>
        <w:t xml:space="preserve">P.-O. Antoine, </w:t>
      </w:r>
      <w:r>
        <w:rPr>
          <w:rFonts w:ascii="Arial" w:hAnsi="Arial"/>
          <w:i/>
          <w:sz w:val="20"/>
          <w:szCs w:val="20"/>
        </w:rPr>
        <w:t>et al.</w:t>
      </w:r>
      <w:r>
        <w:rPr>
          <w:rFonts w:ascii="Arial" w:hAnsi="Arial"/>
          <w:sz w:val="20"/>
          <w:szCs w:val="20"/>
        </w:rPr>
        <w:t xml:space="preserve">, Middle Eocene rodents from Peruvian Amazonia reveal the pattern and timing of caviomorph origins and biogeography. </w:t>
      </w:r>
      <w:r>
        <w:rPr>
          <w:rFonts w:ascii="Arial" w:hAnsi="Arial"/>
          <w:i/>
          <w:sz w:val="20"/>
          <w:szCs w:val="20"/>
        </w:rPr>
        <w:t>Proc. R. Soc. B Biol. Sci.</w:t>
      </w:r>
      <w:r>
        <w:rPr>
          <w:rFonts w:ascii="Arial" w:hAnsi="Arial"/>
          <w:sz w:val="20"/>
          <w:szCs w:val="20"/>
        </w:rPr>
        <w:t xml:space="preserve"> </w:t>
      </w:r>
      <w:r>
        <w:rPr>
          <w:rFonts w:ascii="Arial" w:hAnsi="Arial"/>
          <w:b/>
          <w:sz w:val="20"/>
          <w:szCs w:val="20"/>
        </w:rPr>
        <w:t>279</w:t>
      </w:r>
      <w:r>
        <w:rPr>
          <w:rFonts w:ascii="Arial" w:hAnsi="Arial"/>
          <w:sz w:val="20"/>
          <w:szCs w:val="20"/>
        </w:rPr>
        <w:t>, 1319–1326 (2011).</w:t>
      </w:r>
    </w:p>
    <w:p w14:paraId="4F4D6519" w14:textId="77777777" w:rsidR="00AD1346" w:rsidRDefault="005F3D15">
      <w:pPr>
        <w:pStyle w:val="Bibliography1"/>
        <w:spacing w:line="360" w:lineRule="auto"/>
        <w:jc w:val="both"/>
        <w:rPr>
          <w:rFonts w:ascii="Arial" w:hAnsi="Arial"/>
          <w:sz w:val="18"/>
          <w:szCs w:val="18"/>
        </w:rPr>
      </w:pPr>
      <w:r>
        <w:rPr>
          <w:rFonts w:ascii="Arial" w:hAnsi="Arial"/>
          <w:sz w:val="20"/>
          <w:szCs w:val="20"/>
        </w:rPr>
        <w:t xml:space="preserve">12. </w:t>
      </w:r>
      <w:r>
        <w:rPr>
          <w:rFonts w:ascii="Arial" w:hAnsi="Arial"/>
          <w:sz w:val="20"/>
          <w:szCs w:val="20"/>
        </w:rPr>
        <w:tab/>
        <w:t xml:space="preserve">L. Marivaux, </w:t>
      </w:r>
      <w:r>
        <w:rPr>
          <w:rFonts w:ascii="Arial" w:hAnsi="Arial"/>
          <w:i/>
          <w:sz w:val="20"/>
          <w:szCs w:val="20"/>
        </w:rPr>
        <w:t>et al.</w:t>
      </w:r>
      <w:r>
        <w:rPr>
          <w:rFonts w:ascii="Arial" w:hAnsi="Arial"/>
          <w:sz w:val="20"/>
          <w:szCs w:val="20"/>
        </w:rPr>
        <w:t xml:space="preserve">, An eosimiid primate of South Asian affinities in the Paleogene of Western Amazonia and the origin of New World monkeys. </w:t>
      </w:r>
      <w:r>
        <w:rPr>
          <w:rFonts w:ascii="Arial" w:hAnsi="Arial"/>
          <w:i/>
          <w:sz w:val="20"/>
          <w:szCs w:val="20"/>
        </w:rPr>
        <w:t>Proc. Natl. Acad. Sci.</w:t>
      </w:r>
      <w:r>
        <w:rPr>
          <w:rFonts w:ascii="Arial" w:hAnsi="Arial"/>
          <w:sz w:val="20"/>
          <w:szCs w:val="20"/>
        </w:rPr>
        <w:t xml:space="preserve"> </w:t>
      </w:r>
      <w:r>
        <w:rPr>
          <w:rFonts w:ascii="Arial" w:hAnsi="Arial"/>
          <w:b/>
          <w:sz w:val="20"/>
          <w:szCs w:val="20"/>
        </w:rPr>
        <w:t>120</w:t>
      </w:r>
      <w:r>
        <w:rPr>
          <w:rFonts w:ascii="Arial" w:hAnsi="Arial"/>
          <w:sz w:val="20"/>
          <w:szCs w:val="20"/>
        </w:rPr>
        <w:t>, e2301338120 (2023).</w:t>
      </w:r>
    </w:p>
    <w:p w14:paraId="672C5874" w14:textId="77777777" w:rsidR="00AD1346" w:rsidRDefault="005F3D15">
      <w:pPr>
        <w:pStyle w:val="Bibliography1"/>
        <w:spacing w:line="360" w:lineRule="auto"/>
        <w:jc w:val="both"/>
        <w:rPr>
          <w:rFonts w:ascii="Arial" w:hAnsi="Arial"/>
          <w:sz w:val="18"/>
          <w:szCs w:val="18"/>
        </w:rPr>
      </w:pPr>
      <w:r>
        <w:rPr>
          <w:rFonts w:ascii="Arial" w:hAnsi="Arial"/>
          <w:sz w:val="20"/>
          <w:szCs w:val="20"/>
        </w:rPr>
        <w:t xml:space="preserve">38. </w:t>
      </w:r>
      <w:r>
        <w:rPr>
          <w:rFonts w:ascii="Arial" w:hAnsi="Arial"/>
          <w:sz w:val="20"/>
          <w:szCs w:val="20"/>
        </w:rPr>
        <w:tab/>
        <w:t xml:space="preserve">P.-O. Antoine, </w:t>
      </w:r>
      <w:r>
        <w:rPr>
          <w:rFonts w:ascii="Arial" w:hAnsi="Arial"/>
          <w:i/>
          <w:sz w:val="20"/>
          <w:szCs w:val="20"/>
        </w:rPr>
        <w:t>et al.</w:t>
      </w:r>
      <w:r>
        <w:rPr>
          <w:rFonts w:ascii="Arial" w:hAnsi="Arial"/>
          <w:sz w:val="20"/>
          <w:szCs w:val="20"/>
        </w:rPr>
        <w:t xml:space="preserve">, Biotic community and landscape changes around the Eocene–Oligocene transition at Shapaja, Peruvian Amazonia: Regional or global drivers? </w:t>
      </w:r>
      <w:r>
        <w:rPr>
          <w:rFonts w:ascii="Arial" w:hAnsi="Arial"/>
          <w:i/>
          <w:sz w:val="20"/>
          <w:szCs w:val="20"/>
        </w:rPr>
        <w:t>Glob. Planet. Change</w:t>
      </w:r>
      <w:r>
        <w:rPr>
          <w:rFonts w:ascii="Arial" w:hAnsi="Arial"/>
          <w:sz w:val="20"/>
          <w:szCs w:val="20"/>
        </w:rPr>
        <w:t xml:space="preserve"> </w:t>
      </w:r>
      <w:r>
        <w:rPr>
          <w:rFonts w:ascii="Arial" w:hAnsi="Arial"/>
          <w:b/>
          <w:sz w:val="20"/>
          <w:szCs w:val="20"/>
        </w:rPr>
        <w:t>202</w:t>
      </w:r>
      <w:r>
        <w:rPr>
          <w:rFonts w:ascii="Arial" w:hAnsi="Arial"/>
          <w:sz w:val="20"/>
          <w:szCs w:val="20"/>
        </w:rPr>
        <w:t>, 103512 (2021).</w:t>
      </w:r>
    </w:p>
    <w:p w14:paraId="2B4A5B52" w14:textId="77777777" w:rsidR="00AD1346" w:rsidRDefault="005F3D15">
      <w:pPr>
        <w:pStyle w:val="Bibliography1"/>
        <w:rPr>
          <w:rFonts w:ascii="Arial" w:hAnsi="Arial"/>
          <w:sz w:val="20"/>
          <w:szCs w:val="20"/>
        </w:rPr>
      </w:pPr>
      <w:r>
        <w:rPr>
          <w:rFonts w:ascii="Arial" w:hAnsi="Arial"/>
          <w:sz w:val="20"/>
          <w:szCs w:val="20"/>
        </w:rPr>
        <w:t xml:space="preserve">39. </w:t>
      </w:r>
      <w:r>
        <w:rPr>
          <w:rFonts w:ascii="Arial" w:hAnsi="Arial"/>
          <w:sz w:val="20"/>
          <w:szCs w:val="20"/>
        </w:rPr>
        <w:tab/>
        <w:t xml:space="preserve">M. Philippon, </w:t>
      </w:r>
      <w:r>
        <w:rPr>
          <w:rFonts w:ascii="Arial" w:hAnsi="Arial"/>
          <w:i/>
          <w:sz w:val="20"/>
          <w:szCs w:val="20"/>
        </w:rPr>
        <w:t>et al.</w:t>
      </w:r>
      <w:r>
        <w:rPr>
          <w:rFonts w:ascii="Arial" w:hAnsi="Arial"/>
          <w:sz w:val="20"/>
          <w:szCs w:val="20"/>
        </w:rPr>
        <w:t xml:space="preserve">, Eocene intra-plate shortening responsible for the rise of a faunal pathway in the northeastern Caribbean realm. </w:t>
      </w:r>
      <w:r>
        <w:rPr>
          <w:rFonts w:ascii="Arial" w:hAnsi="Arial"/>
          <w:i/>
          <w:sz w:val="20"/>
          <w:szCs w:val="20"/>
        </w:rPr>
        <w:t>PLOS ONE</w:t>
      </w:r>
      <w:r>
        <w:rPr>
          <w:rFonts w:ascii="Arial" w:hAnsi="Arial"/>
          <w:sz w:val="20"/>
          <w:szCs w:val="20"/>
        </w:rPr>
        <w:t xml:space="preserve"> </w:t>
      </w:r>
      <w:r>
        <w:rPr>
          <w:rFonts w:ascii="Arial" w:hAnsi="Arial"/>
          <w:b/>
          <w:sz w:val="20"/>
          <w:szCs w:val="20"/>
        </w:rPr>
        <w:t>15</w:t>
      </w:r>
      <w:r>
        <w:rPr>
          <w:rFonts w:ascii="Arial" w:hAnsi="Arial"/>
          <w:sz w:val="20"/>
          <w:szCs w:val="20"/>
        </w:rPr>
        <w:t>, e0241000 (2020).</w:t>
      </w:r>
    </w:p>
    <w:p w14:paraId="5E9E11F5" w14:textId="77777777" w:rsidR="00AD1346" w:rsidRDefault="005F3D15">
      <w:pPr>
        <w:pStyle w:val="Bibliography1"/>
        <w:spacing w:line="360" w:lineRule="auto"/>
        <w:jc w:val="both"/>
        <w:rPr>
          <w:rFonts w:ascii="Arial" w:hAnsi="Arial"/>
          <w:sz w:val="20"/>
          <w:szCs w:val="20"/>
        </w:rPr>
      </w:pPr>
      <w:r>
        <w:rPr>
          <w:rFonts w:ascii="Arial" w:hAnsi="Arial"/>
          <w:sz w:val="20"/>
          <w:szCs w:val="20"/>
        </w:rPr>
        <w:t xml:space="preserve">40. </w:t>
      </w:r>
      <w:r>
        <w:rPr>
          <w:rFonts w:ascii="Arial" w:hAnsi="Arial"/>
          <w:sz w:val="20"/>
          <w:szCs w:val="20"/>
        </w:rPr>
        <w:tab/>
        <w:t xml:space="preserve">J.-J. Cornée, </w:t>
      </w:r>
      <w:r>
        <w:rPr>
          <w:rFonts w:ascii="Arial" w:hAnsi="Arial"/>
          <w:i/>
          <w:sz w:val="20"/>
          <w:szCs w:val="20"/>
        </w:rPr>
        <w:t>et al.</w:t>
      </w:r>
      <w:r>
        <w:rPr>
          <w:rFonts w:ascii="Arial" w:hAnsi="Arial"/>
          <w:sz w:val="20"/>
          <w:szCs w:val="20"/>
        </w:rPr>
        <w:t xml:space="preserve">, Lost islands in the northern Lesser Antilles: possible milestones in the Cenozoic dispersal of terrestrial organisms between South-America and the Greater Antilles. </w:t>
      </w:r>
      <w:r>
        <w:rPr>
          <w:rFonts w:ascii="Arial" w:hAnsi="Arial"/>
          <w:i/>
          <w:sz w:val="20"/>
          <w:szCs w:val="20"/>
        </w:rPr>
        <w:t>Earth-Sci. Rev.</w:t>
      </w:r>
      <w:r>
        <w:rPr>
          <w:rFonts w:ascii="Arial" w:hAnsi="Arial"/>
          <w:sz w:val="20"/>
          <w:szCs w:val="20"/>
        </w:rPr>
        <w:t xml:space="preserve"> </w:t>
      </w:r>
      <w:r>
        <w:rPr>
          <w:rFonts w:ascii="Arial" w:hAnsi="Arial"/>
          <w:b/>
          <w:sz w:val="20"/>
          <w:szCs w:val="20"/>
        </w:rPr>
        <w:t>217</w:t>
      </w:r>
      <w:r>
        <w:rPr>
          <w:rFonts w:ascii="Arial" w:hAnsi="Arial"/>
          <w:sz w:val="20"/>
          <w:szCs w:val="20"/>
        </w:rPr>
        <w:t>, 103617 (2021).</w:t>
      </w:r>
    </w:p>
    <w:p w14:paraId="7123D48B" w14:textId="77777777" w:rsidR="00AD1346" w:rsidRDefault="005F3D15">
      <w:pPr>
        <w:pStyle w:val="Bibliography1"/>
        <w:spacing w:line="360" w:lineRule="auto"/>
        <w:jc w:val="both"/>
        <w:rPr>
          <w:rFonts w:ascii="Arial" w:hAnsi="Arial"/>
          <w:sz w:val="20"/>
          <w:szCs w:val="20"/>
        </w:rPr>
      </w:pPr>
      <w:r>
        <w:rPr>
          <w:rFonts w:ascii="Arial" w:hAnsi="Arial"/>
          <w:sz w:val="20"/>
          <w:szCs w:val="20"/>
        </w:rPr>
        <w:t xml:space="preserve">41. </w:t>
      </w:r>
      <w:r>
        <w:rPr>
          <w:rFonts w:ascii="Arial" w:hAnsi="Arial"/>
          <w:sz w:val="20"/>
          <w:szCs w:val="20"/>
        </w:rPr>
        <w:tab/>
        <w:t xml:space="preserve">L. Marivaux, </w:t>
      </w:r>
      <w:r>
        <w:rPr>
          <w:rFonts w:ascii="Arial" w:hAnsi="Arial"/>
          <w:i/>
          <w:sz w:val="20"/>
          <w:szCs w:val="20"/>
        </w:rPr>
        <w:t>et al.</w:t>
      </w:r>
      <w:r>
        <w:rPr>
          <w:rFonts w:ascii="Arial" w:hAnsi="Arial"/>
          <w:sz w:val="20"/>
          <w:szCs w:val="20"/>
        </w:rPr>
        <w:t xml:space="preserve">, Early Oligocene chinchilloid caviomorphs from Puerto Rico and the initial rodent colonization of the West Indies. </w:t>
      </w:r>
      <w:r>
        <w:rPr>
          <w:rFonts w:ascii="Arial" w:hAnsi="Arial"/>
          <w:i/>
          <w:sz w:val="20"/>
          <w:szCs w:val="20"/>
        </w:rPr>
        <w:t>Proc. R. Soc. B Biol. Sci.</w:t>
      </w:r>
      <w:r>
        <w:rPr>
          <w:rFonts w:ascii="Arial" w:hAnsi="Arial"/>
          <w:sz w:val="20"/>
          <w:szCs w:val="20"/>
        </w:rPr>
        <w:t xml:space="preserve"> </w:t>
      </w:r>
      <w:r>
        <w:rPr>
          <w:rFonts w:ascii="Arial" w:hAnsi="Arial"/>
          <w:b/>
          <w:sz w:val="20"/>
          <w:szCs w:val="20"/>
        </w:rPr>
        <w:t>287</w:t>
      </w:r>
      <w:r>
        <w:rPr>
          <w:rFonts w:ascii="Arial" w:hAnsi="Arial"/>
          <w:sz w:val="20"/>
          <w:szCs w:val="20"/>
        </w:rPr>
        <w:t>, 20192806 (2020).</w:t>
      </w:r>
    </w:p>
    <w:p w14:paraId="069DD1F5" w14:textId="77777777" w:rsidR="00AD1346" w:rsidRDefault="005F3D15">
      <w:pPr>
        <w:pStyle w:val="Bibliography1"/>
        <w:spacing w:line="360" w:lineRule="auto"/>
        <w:jc w:val="both"/>
        <w:rPr>
          <w:rFonts w:ascii="Arial" w:hAnsi="Arial"/>
          <w:sz w:val="20"/>
          <w:szCs w:val="20"/>
        </w:rPr>
      </w:pPr>
      <w:r>
        <w:rPr>
          <w:rFonts w:ascii="Arial" w:hAnsi="Arial"/>
          <w:sz w:val="20"/>
          <w:szCs w:val="20"/>
        </w:rPr>
        <w:t xml:space="preserve">56. </w:t>
      </w:r>
      <w:r>
        <w:rPr>
          <w:rFonts w:ascii="Arial" w:hAnsi="Arial"/>
          <w:sz w:val="20"/>
          <w:szCs w:val="20"/>
        </w:rPr>
        <w:tab/>
        <w:t xml:space="preserve">K. E. Campbell, P. B. O’Sullivan, J. G. Fleagle, D. de Vries, E. R. Seiffert, An Early Oligocene age for the oldest known monkeys and rodents of South America. </w:t>
      </w:r>
      <w:r>
        <w:rPr>
          <w:rFonts w:ascii="Arial" w:hAnsi="Arial"/>
          <w:i/>
          <w:sz w:val="20"/>
          <w:szCs w:val="20"/>
        </w:rPr>
        <w:t>Proc. Natl. Acad. Sci.</w:t>
      </w:r>
      <w:r>
        <w:rPr>
          <w:rFonts w:ascii="Arial" w:hAnsi="Arial"/>
          <w:sz w:val="20"/>
          <w:szCs w:val="20"/>
        </w:rPr>
        <w:t xml:space="preserve"> </w:t>
      </w:r>
      <w:r>
        <w:rPr>
          <w:rFonts w:ascii="Arial" w:hAnsi="Arial"/>
          <w:b/>
          <w:sz w:val="20"/>
          <w:szCs w:val="20"/>
        </w:rPr>
        <w:t>118</w:t>
      </w:r>
      <w:r>
        <w:rPr>
          <w:rFonts w:ascii="Arial" w:hAnsi="Arial"/>
          <w:sz w:val="20"/>
          <w:szCs w:val="20"/>
        </w:rPr>
        <w:t>, e2105956118 (2021).</w:t>
      </w:r>
    </w:p>
    <w:p w14:paraId="6F8C6869" w14:textId="77777777" w:rsidR="00AD1346" w:rsidRDefault="005F3D15">
      <w:pPr>
        <w:pStyle w:val="Bibliography1"/>
        <w:rPr>
          <w:rFonts w:ascii="Arial" w:hAnsi="Arial"/>
          <w:sz w:val="20"/>
          <w:szCs w:val="20"/>
        </w:rPr>
      </w:pPr>
      <w:r>
        <w:rPr>
          <w:rFonts w:ascii="Arial" w:hAnsi="Arial"/>
          <w:sz w:val="20"/>
          <w:szCs w:val="20"/>
        </w:rPr>
        <w:t xml:space="preserve">83. </w:t>
      </w:r>
      <w:r>
        <w:rPr>
          <w:rFonts w:ascii="Arial" w:hAnsi="Arial"/>
          <w:sz w:val="20"/>
          <w:szCs w:val="20"/>
        </w:rPr>
        <w:tab/>
        <w:t xml:space="preserve">D. C. Blackburn, R. M. Keeffe, M. C. Vallejo-Pareja, J. Vélez-Juarbe, The earliest record of Caribbean frogs: a fossil </w:t>
      </w:r>
      <w:proofErr w:type="spellStart"/>
      <w:r>
        <w:rPr>
          <w:rFonts w:ascii="Arial" w:hAnsi="Arial"/>
          <w:sz w:val="20"/>
          <w:szCs w:val="20"/>
        </w:rPr>
        <w:t>coquí</w:t>
      </w:r>
      <w:proofErr w:type="spellEnd"/>
      <w:r>
        <w:rPr>
          <w:rFonts w:ascii="Arial" w:hAnsi="Arial"/>
          <w:sz w:val="20"/>
          <w:szCs w:val="20"/>
        </w:rPr>
        <w:t xml:space="preserve"> from Puerto Rico. </w:t>
      </w:r>
      <w:r>
        <w:rPr>
          <w:rFonts w:ascii="Arial" w:hAnsi="Arial"/>
          <w:i/>
          <w:sz w:val="20"/>
          <w:szCs w:val="20"/>
        </w:rPr>
        <w:t>Biol. Lett.</w:t>
      </w:r>
      <w:r>
        <w:rPr>
          <w:rFonts w:ascii="Arial" w:hAnsi="Arial"/>
          <w:sz w:val="20"/>
          <w:szCs w:val="20"/>
        </w:rPr>
        <w:t xml:space="preserve"> </w:t>
      </w:r>
      <w:r>
        <w:rPr>
          <w:rFonts w:ascii="Arial" w:hAnsi="Arial"/>
          <w:b/>
          <w:sz w:val="20"/>
          <w:szCs w:val="20"/>
        </w:rPr>
        <w:t>16</w:t>
      </w:r>
      <w:r>
        <w:rPr>
          <w:rFonts w:ascii="Arial" w:hAnsi="Arial"/>
          <w:sz w:val="20"/>
          <w:szCs w:val="20"/>
        </w:rPr>
        <w:t>, 20190947 (2020).</w:t>
      </w:r>
    </w:p>
    <w:p w14:paraId="788E7E20" w14:textId="77777777" w:rsidR="00AD1346" w:rsidRDefault="005F3D15">
      <w:pPr>
        <w:pStyle w:val="Bibliography1"/>
        <w:spacing w:line="360" w:lineRule="auto"/>
        <w:jc w:val="both"/>
        <w:rPr>
          <w:rFonts w:ascii="Arial" w:hAnsi="Arial"/>
          <w:sz w:val="20"/>
          <w:szCs w:val="20"/>
        </w:rPr>
      </w:pPr>
      <w:r>
        <w:rPr>
          <w:rFonts w:ascii="Arial" w:hAnsi="Arial"/>
          <w:sz w:val="20"/>
          <w:szCs w:val="20"/>
        </w:rPr>
        <w:t xml:space="preserve">84. </w:t>
      </w:r>
      <w:r>
        <w:rPr>
          <w:rFonts w:ascii="Arial" w:hAnsi="Arial"/>
          <w:sz w:val="20"/>
          <w:szCs w:val="20"/>
        </w:rPr>
        <w:tab/>
        <w:t xml:space="preserve">L. Chamberland, </w:t>
      </w:r>
      <w:r>
        <w:rPr>
          <w:rFonts w:ascii="Arial" w:hAnsi="Arial"/>
          <w:i/>
          <w:sz w:val="20"/>
          <w:szCs w:val="20"/>
        </w:rPr>
        <w:t>et al.</w:t>
      </w:r>
      <w:r>
        <w:rPr>
          <w:rFonts w:ascii="Arial" w:hAnsi="Arial"/>
          <w:sz w:val="20"/>
          <w:szCs w:val="20"/>
        </w:rPr>
        <w:t>, From Gondwana to GAARlandia: Evolutionary history and biogeography of ogre-faced spiders (</w:t>
      </w:r>
      <w:proofErr w:type="spellStart"/>
      <w:r>
        <w:rPr>
          <w:rFonts w:ascii="Arial" w:hAnsi="Arial"/>
          <w:sz w:val="20"/>
          <w:szCs w:val="20"/>
        </w:rPr>
        <w:t>Deinopis</w:t>
      </w:r>
      <w:proofErr w:type="spellEnd"/>
      <w:r>
        <w:rPr>
          <w:rFonts w:ascii="Arial" w:hAnsi="Arial"/>
          <w:sz w:val="20"/>
          <w:szCs w:val="20"/>
        </w:rPr>
        <w:t xml:space="preserve">). </w:t>
      </w:r>
      <w:r>
        <w:rPr>
          <w:rFonts w:ascii="Arial" w:hAnsi="Arial"/>
          <w:i/>
          <w:sz w:val="20"/>
          <w:szCs w:val="20"/>
        </w:rPr>
        <w:t xml:space="preserve">J. </w:t>
      </w:r>
      <w:proofErr w:type="spellStart"/>
      <w:r>
        <w:rPr>
          <w:rFonts w:ascii="Arial" w:hAnsi="Arial"/>
          <w:i/>
          <w:sz w:val="20"/>
          <w:szCs w:val="20"/>
        </w:rPr>
        <w:t>Biogeogr</w:t>
      </w:r>
      <w:proofErr w:type="spellEnd"/>
      <w:r>
        <w:rPr>
          <w:rFonts w:ascii="Arial" w:hAnsi="Arial"/>
          <w:i/>
          <w:sz w:val="20"/>
          <w:szCs w:val="20"/>
        </w:rPr>
        <w:t>.</w:t>
      </w:r>
      <w:r>
        <w:rPr>
          <w:rFonts w:ascii="Arial" w:hAnsi="Arial"/>
          <w:sz w:val="20"/>
          <w:szCs w:val="20"/>
        </w:rPr>
        <w:t xml:space="preserve"> </w:t>
      </w:r>
      <w:r>
        <w:rPr>
          <w:rFonts w:ascii="Arial" w:hAnsi="Arial"/>
          <w:b/>
          <w:sz w:val="20"/>
          <w:szCs w:val="20"/>
        </w:rPr>
        <w:t>45</w:t>
      </w:r>
      <w:r>
        <w:rPr>
          <w:rFonts w:ascii="Arial" w:hAnsi="Arial"/>
          <w:sz w:val="20"/>
          <w:szCs w:val="20"/>
        </w:rPr>
        <w:t>, 2442–2457 (2018).</w:t>
      </w:r>
    </w:p>
    <w:sectPr w:rsidR="00AD1346">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Laurent Marivaux" w:date="2024-11-13T18:21:00Z" w:initials="LM">
    <w:p w14:paraId="7002D6E6" w14:textId="77777777" w:rsidR="00185557" w:rsidRDefault="00185557">
      <w:pPr>
        <w:pStyle w:val="Commentaire"/>
      </w:pPr>
      <w:r>
        <w:rPr>
          <w:rStyle w:val="Marquedecommentaire"/>
        </w:rPr>
        <w:annotationRef/>
      </w:r>
      <w:r>
        <w:t>based on phylogenetic divergence estimates of primates (and rodents)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02D6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02D6E6" w16cid:durableId="2ADF6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875E1" w14:textId="77777777" w:rsidR="007E3013" w:rsidRDefault="007E3013">
      <w:r>
        <w:separator/>
      </w:r>
    </w:p>
  </w:endnote>
  <w:endnote w:type="continuationSeparator" w:id="0">
    <w:p w14:paraId="055D3FDF" w14:textId="77777777" w:rsidR="007E3013" w:rsidRDefault="007E3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E3B61" w14:textId="77777777" w:rsidR="007E3013" w:rsidRDefault="007E3013">
      <w:r>
        <w:rPr>
          <w:color w:val="000000"/>
        </w:rPr>
        <w:separator/>
      </w:r>
    </w:p>
  </w:footnote>
  <w:footnote w:type="continuationSeparator" w:id="0">
    <w:p w14:paraId="0C6D983E" w14:textId="77777777" w:rsidR="007E3013" w:rsidRDefault="007E301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t Marivaux">
    <w15:presenceInfo w15:providerId="AD" w15:userId="S-1-5-21-4145820125-1267106944-2403979137-1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346"/>
    <w:rsid w:val="000F31E6"/>
    <w:rsid w:val="00185557"/>
    <w:rsid w:val="005F3D15"/>
    <w:rsid w:val="007E3013"/>
    <w:rsid w:val="00AD13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1D3F"/>
  <w15:docId w15:val="{8E3CB8A0-0049-462A-89F0-B6F8FD21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ibliography1">
    <w:name w:val="Bibliography 1"/>
    <w:basedOn w:val="Index"/>
    <w:pPr>
      <w:tabs>
        <w:tab w:val="left" w:pos="1008"/>
      </w:tabs>
      <w:spacing w:after="240" w:line="240" w:lineRule="atLeast"/>
      <w:ind w:left="504" w:hanging="504"/>
    </w:pPr>
  </w:style>
  <w:style w:type="character" w:styleId="Marquedecommentaire">
    <w:name w:val="annotation reference"/>
    <w:basedOn w:val="Policepardfaut"/>
    <w:uiPriority w:val="99"/>
    <w:semiHidden/>
    <w:unhideWhenUsed/>
    <w:rsid w:val="00185557"/>
    <w:rPr>
      <w:sz w:val="16"/>
      <w:szCs w:val="16"/>
    </w:rPr>
  </w:style>
  <w:style w:type="paragraph" w:styleId="Commentaire">
    <w:name w:val="annotation text"/>
    <w:basedOn w:val="Normal"/>
    <w:link w:val="CommentaireCar"/>
    <w:uiPriority w:val="99"/>
    <w:semiHidden/>
    <w:unhideWhenUsed/>
    <w:rsid w:val="00185557"/>
    <w:rPr>
      <w:rFonts w:cs="Mangal"/>
      <w:sz w:val="20"/>
      <w:szCs w:val="18"/>
    </w:rPr>
  </w:style>
  <w:style w:type="character" w:customStyle="1" w:styleId="CommentaireCar">
    <w:name w:val="Commentaire Car"/>
    <w:basedOn w:val="Policepardfaut"/>
    <w:link w:val="Commentaire"/>
    <w:uiPriority w:val="99"/>
    <w:semiHidden/>
    <w:rsid w:val="00185557"/>
    <w:rPr>
      <w:rFonts w:cs="Mangal"/>
      <w:sz w:val="20"/>
      <w:szCs w:val="18"/>
    </w:rPr>
  </w:style>
  <w:style w:type="paragraph" w:styleId="Objetducommentaire">
    <w:name w:val="annotation subject"/>
    <w:basedOn w:val="Commentaire"/>
    <w:next w:val="Commentaire"/>
    <w:link w:val="ObjetducommentaireCar"/>
    <w:uiPriority w:val="99"/>
    <w:semiHidden/>
    <w:unhideWhenUsed/>
    <w:rsid w:val="00185557"/>
    <w:rPr>
      <w:b/>
      <w:bCs/>
    </w:rPr>
  </w:style>
  <w:style w:type="character" w:customStyle="1" w:styleId="ObjetducommentaireCar">
    <w:name w:val="Objet du commentaire Car"/>
    <w:basedOn w:val="CommentaireCar"/>
    <w:link w:val="Objetducommentaire"/>
    <w:uiPriority w:val="99"/>
    <w:semiHidden/>
    <w:rsid w:val="00185557"/>
    <w:rPr>
      <w:rFonts w:cs="Mangal"/>
      <w:b/>
      <w:bCs/>
      <w:sz w:val="20"/>
      <w:szCs w:val="18"/>
    </w:rPr>
  </w:style>
  <w:style w:type="paragraph" w:styleId="Textedebulles">
    <w:name w:val="Balloon Text"/>
    <w:basedOn w:val="Normal"/>
    <w:link w:val="TextedebullesCar"/>
    <w:uiPriority w:val="99"/>
    <w:semiHidden/>
    <w:unhideWhenUsed/>
    <w:rsid w:val="00185557"/>
    <w:rPr>
      <w:rFonts w:ascii="Segoe UI" w:hAnsi="Segoe UI" w:cs="Mangal"/>
      <w:sz w:val="18"/>
      <w:szCs w:val="16"/>
    </w:rPr>
  </w:style>
  <w:style w:type="character" w:customStyle="1" w:styleId="TextedebullesCar">
    <w:name w:val="Texte de bulles Car"/>
    <w:basedOn w:val="Policepardfaut"/>
    <w:link w:val="Textedebulles"/>
    <w:uiPriority w:val="99"/>
    <w:semiHidden/>
    <w:rsid w:val="00185557"/>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578</Words>
  <Characters>3181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Buffan</dc:creator>
  <cp:lastModifiedBy>Laurent Marivaux</cp:lastModifiedBy>
  <cp:revision>3</cp:revision>
  <dcterms:created xsi:type="dcterms:W3CDTF">2024-11-13T17:17:00Z</dcterms:created>
  <dcterms:modified xsi:type="dcterms:W3CDTF">2024-11-13T17:24:00Z</dcterms:modified>
</cp:coreProperties>
</file>