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46DE" w:rsidRPr="00770913" w:rsidRDefault="00770913" w:rsidP="00770913">
      <w:pPr>
        <w:ind w:left="-454" w:right="-510"/>
      </w:pPr>
      <w:r>
        <w:rPr>
          <w:noProof/>
        </w:rPr>
        <w:drawing>
          <wp:anchor distT="0" distB="0" distL="0" distR="0" simplePos="0" relativeHeight="2" behindDoc="0" locked="0" layoutInCell="0" allowOverlap="1">
            <wp:simplePos x="0" y="0"/>
            <wp:positionH relativeFrom="column">
              <wp:posOffset>1153795</wp:posOffset>
            </wp:positionH>
            <wp:positionV relativeFrom="paragraph">
              <wp:posOffset>0</wp:posOffset>
            </wp:positionV>
            <wp:extent cx="1446530" cy="556260"/>
            <wp:effectExtent l="0" t="0" r="127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t="29961" b="25974"/>
                    <a:stretch>
                      <a:fillRect/>
                    </a:stretch>
                  </pic:blipFill>
                  <pic:spPr bwMode="auto">
                    <a:xfrm>
                      <a:off x="0" y="0"/>
                      <a:ext cx="1446530" cy="55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3" behindDoc="0" locked="0" layoutInCell="0" allowOverlap="1">
            <wp:simplePos x="0" y="0"/>
            <wp:positionH relativeFrom="column">
              <wp:posOffset>3371850</wp:posOffset>
            </wp:positionH>
            <wp:positionV relativeFrom="paragraph">
              <wp:posOffset>0</wp:posOffset>
            </wp:positionV>
            <wp:extent cx="539115" cy="5391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39115" cy="539115"/>
                    </a:xfrm>
                    <a:prstGeom prst="rect">
                      <a:avLst/>
                    </a:prstGeom>
                  </pic:spPr>
                </pic:pic>
              </a:graphicData>
            </a:graphic>
            <wp14:sizeRelH relativeFrom="margin">
              <wp14:pctWidth>0</wp14:pctWidth>
            </wp14:sizeRelH>
            <wp14:sizeRelV relativeFrom="margin">
              <wp14:pctHeight>0</wp14:pctHeight>
            </wp14:sizeRelV>
          </wp:anchor>
        </w:drawing>
      </w:r>
      <w:r w:rsidR="00000000" w:rsidRPr="00770913">
        <w:rPr>
          <w:lang w:val="fr-FR"/>
        </w:rPr>
        <w:t xml:space="preserve">Lucas </w:t>
      </w:r>
      <w:proofErr w:type="spellStart"/>
      <w:r w:rsidR="00000000" w:rsidRPr="00770913">
        <w:rPr>
          <w:lang w:val="fr-FR"/>
        </w:rPr>
        <w:t>Buffan</w:t>
      </w:r>
      <w:proofErr w:type="spellEnd"/>
      <w:r w:rsidR="00000000" w:rsidRPr="00770913">
        <w:rPr>
          <w:lang w:val="fr-FR"/>
        </w:rPr>
        <w:tab/>
      </w:r>
      <w:r w:rsidR="00000000" w:rsidRPr="00770913">
        <w:rPr>
          <w:lang w:val="fr-FR"/>
        </w:rPr>
        <w:tab/>
      </w:r>
      <w:r w:rsidR="00000000" w:rsidRPr="00770913">
        <w:rPr>
          <w:lang w:val="fr-FR"/>
        </w:rPr>
        <w:tab/>
      </w:r>
      <w:r w:rsidR="00000000" w:rsidRPr="00770913">
        <w:rPr>
          <w:lang w:val="fr-FR"/>
        </w:rPr>
        <w:tab/>
      </w:r>
      <w:r w:rsidR="00000000" w:rsidRPr="00770913">
        <w:rPr>
          <w:lang w:val="fr-FR"/>
        </w:rPr>
        <w:tab/>
      </w:r>
      <w:r w:rsidR="00000000" w:rsidRPr="00770913">
        <w:rPr>
          <w:lang w:val="fr-FR"/>
        </w:rPr>
        <w:tab/>
      </w:r>
      <w:r w:rsidR="00000000" w:rsidRPr="00770913">
        <w:rPr>
          <w:lang w:val="fr-FR"/>
        </w:rPr>
        <w:tab/>
      </w:r>
      <w:r w:rsidR="00000000" w:rsidRPr="00770913">
        <w:rPr>
          <w:lang w:val="fr-FR"/>
        </w:rPr>
        <w:tab/>
      </w:r>
      <w:r w:rsidR="00000000" w:rsidRPr="00770913">
        <w:rPr>
          <w:lang w:val="fr-FR"/>
        </w:rPr>
        <w:tab/>
      </w:r>
      <w:r w:rsidR="00000000" w:rsidRPr="00770913">
        <w:rPr>
          <w:lang w:val="fr-FR"/>
        </w:rPr>
        <w:tab/>
      </w:r>
      <w:r w:rsidR="00000000" w:rsidRPr="00770913">
        <w:rPr>
          <w:lang w:val="fr-FR"/>
        </w:rPr>
        <w:tab/>
      </w:r>
      <w:r w:rsidR="00000000" w:rsidRPr="00770913">
        <w:rPr>
          <w:b/>
          <w:bCs/>
          <w:lang w:val="fr-FR"/>
        </w:rPr>
        <w:t xml:space="preserve">July </w:t>
      </w:r>
      <w:r w:rsidR="00000000" w:rsidRPr="00770913">
        <w:rPr>
          <w:b/>
          <w:bCs/>
          <w:highlight w:val="yellow"/>
          <w:lang w:val="fr-FR"/>
        </w:rPr>
        <w:t>9</w:t>
      </w:r>
      <w:r w:rsidR="00000000" w:rsidRPr="00770913">
        <w:rPr>
          <w:b/>
          <w:bCs/>
          <w:vertAlign w:val="superscript"/>
          <w:lang w:val="fr-FR"/>
        </w:rPr>
        <w:t>th</w:t>
      </w:r>
      <w:r w:rsidR="00000000" w:rsidRPr="00770913">
        <w:rPr>
          <w:b/>
          <w:bCs/>
          <w:lang w:val="fr-FR"/>
        </w:rPr>
        <w:t>, 2024</w:t>
      </w:r>
    </w:p>
    <w:p w:rsidR="00E446DE" w:rsidRPr="00770913" w:rsidRDefault="00000000">
      <w:pPr>
        <w:ind w:left="-454" w:right="-510"/>
        <w:rPr>
          <w:i/>
          <w:iCs/>
          <w:lang w:val="fr-FR"/>
        </w:rPr>
      </w:pPr>
      <w:r w:rsidRPr="00770913">
        <w:rPr>
          <w:i/>
          <w:iCs/>
          <w:lang w:val="fr-FR"/>
        </w:rPr>
        <w:t>Institut des Sciences de l’Évolution de Montpellier</w:t>
      </w:r>
    </w:p>
    <w:p w:rsidR="00E446DE" w:rsidRPr="00770913" w:rsidRDefault="00E446DE">
      <w:pPr>
        <w:ind w:left="-454" w:right="-510"/>
        <w:rPr>
          <w:i/>
          <w:iCs/>
          <w:lang w:val="fr-FR"/>
        </w:rPr>
      </w:pPr>
    </w:p>
    <w:p w:rsidR="00E446DE" w:rsidRDefault="00000000">
      <w:pPr>
        <w:ind w:left="-454" w:right="-510"/>
        <w:rPr>
          <w:i/>
          <w:iCs/>
        </w:rPr>
      </w:pPr>
      <w:r w:rsidRPr="00770913">
        <w:rPr>
          <w:i/>
          <w:iCs/>
          <w:lang w:val="fr-FR"/>
        </w:rPr>
        <w:tab/>
      </w:r>
      <w:r>
        <w:t xml:space="preserve">Dear </w:t>
      </w:r>
      <w:ins w:id="0" w:author="Fabien Condamine" w:date="2024-07-14T17:59:00Z" w16du:dateUtc="2024-07-14T15:59:00Z">
        <w:r w:rsidR="00770913">
          <w:t xml:space="preserve">NAS </w:t>
        </w:r>
      </w:ins>
      <w:r>
        <w:t xml:space="preserve">members </w:t>
      </w:r>
      <w:del w:id="1" w:author="Fabien Condamine" w:date="2024-07-14T17:59:00Z" w16du:dateUtc="2024-07-14T15:59:00Z">
        <w:r w:rsidDel="00770913">
          <w:delText xml:space="preserve">of </w:delText>
        </w:r>
      </w:del>
      <w:ins w:id="2" w:author="Fabien Condamine" w:date="2024-07-14T17:59:00Z" w16du:dateUtc="2024-07-14T15:59:00Z">
        <w:r w:rsidR="00770913">
          <w:t>and</w:t>
        </w:r>
        <w:r w:rsidR="00770913">
          <w:t xml:space="preserve"> </w:t>
        </w:r>
      </w:ins>
      <w:r>
        <w:t>the Editorial Board,</w:t>
      </w:r>
    </w:p>
    <w:p w:rsidR="00E446DE" w:rsidRPr="00A2579C" w:rsidRDefault="00000000">
      <w:pPr>
        <w:ind w:left="-454" w:right="-510"/>
        <w:rPr>
          <w:sz w:val="16"/>
          <w:szCs w:val="16"/>
          <w:rPrChange w:id="3" w:author="Fabien Condamine" w:date="2024-07-14T18:18:00Z" w16du:dateUtc="2024-07-14T16:18:00Z">
            <w:rPr/>
          </w:rPrChange>
        </w:rPr>
      </w:pPr>
      <w:r w:rsidRPr="00A2579C">
        <w:rPr>
          <w:sz w:val="16"/>
          <w:szCs w:val="16"/>
          <w:rPrChange w:id="4" w:author="Fabien Condamine" w:date="2024-07-14T18:18:00Z" w16du:dateUtc="2024-07-14T16:18:00Z">
            <w:rPr/>
          </w:rPrChange>
        </w:rPr>
        <w:tab/>
      </w:r>
    </w:p>
    <w:p w:rsidR="00E446DE" w:rsidRDefault="00000000">
      <w:pPr>
        <w:ind w:left="-454" w:right="-510"/>
        <w:jc w:val="both"/>
        <w:rPr>
          <w:i/>
          <w:iCs/>
        </w:rPr>
      </w:pPr>
      <w:r>
        <w:tab/>
      </w:r>
      <w:ins w:id="5" w:author="Fabien Condamine" w:date="2024-07-14T17:59:00Z" w16du:dateUtc="2024-07-14T15:59:00Z">
        <w:r w:rsidR="00770913">
          <w:t>We are p</w:t>
        </w:r>
      </w:ins>
      <w:del w:id="6" w:author="Fabien Condamine" w:date="2024-07-14T17:59:00Z" w16du:dateUtc="2024-07-14T15:59:00Z">
        <w:r w:rsidDel="00770913">
          <w:delText>P</w:delText>
        </w:r>
      </w:del>
      <w:r>
        <w:t xml:space="preserve">lease </w:t>
      </w:r>
      <w:del w:id="7" w:author="Fabien Condamine" w:date="2024-07-14T17:59:00Z" w16du:dateUtc="2024-07-14T15:59:00Z">
        <w:r w:rsidDel="00770913">
          <w:delText xml:space="preserve">consider </w:delText>
        </w:r>
      </w:del>
      <w:ins w:id="8" w:author="Fabien Condamine" w:date="2024-07-14T17:59:00Z" w16du:dateUtc="2024-07-14T15:59:00Z">
        <w:r w:rsidR="00770913">
          <w:t>to submit</w:t>
        </w:r>
        <w:r w:rsidR="00770913">
          <w:t xml:space="preserve"> </w:t>
        </w:r>
      </w:ins>
      <w:r>
        <w:t>our manuscript entitled “</w:t>
      </w:r>
      <w:r>
        <w:rPr>
          <w:b/>
          <w:bCs/>
        </w:rPr>
        <w:t>The fate of South America’s endemic mammalian fauna in response to the most dramatic Cenozoic climate disruption</w:t>
      </w:r>
      <w:r>
        <w:t xml:space="preserve">”, </w:t>
      </w:r>
      <w:del w:id="9" w:author="Fabien Condamine" w:date="2024-07-14T17:59:00Z" w16du:dateUtc="2024-07-14T15:59:00Z">
        <w:r w:rsidDel="00770913">
          <w:delText xml:space="preserve">that we are pleased to submit </w:delText>
        </w:r>
      </w:del>
      <w:r>
        <w:t xml:space="preserve">as a Research Article in </w:t>
      </w:r>
      <w:r>
        <w:rPr>
          <w:i/>
          <w:iCs/>
        </w:rPr>
        <w:t>Proceedings of the National Academy of Sciences of the United States of America</w:t>
      </w:r>
      <w:r>
        <w:t>.</w:t>
      </w:r>
    </w:p>
    <w:p w:rsidR="00E446DE" w:rsidRPr="00A2579C" w:rsidRDefault="00E446DE">
      <w:pPr>
        <w:ind w:left="-454" w:right="-510"/>
        <w:jc w:val="both"/>
        <w:rPr>
          <w:sz w:val="16"/>
          <w:szCs w:val="16"/>
          <w:rPrChange w:id="10" w:author="Fabien Condamine" w:date="2024-07-14T18:18:00Z" w16du:dateUtc="2024-07-14T16:18:00Z">
            <w:rPr/>
          </w:rPrChange>
        </w:rPr>
      </w:pPr>
    </w:p>
    <w:p w:rsidR="00E446DE" w:rsidRDefault="00000000" w:rsidP="00CF52B8">
      <w:pPr>
        <w:ind w:left="-454" w:right="-510"/>
        <w:jc w:val="both"/>
      </w:pPr>
      <w:r>
        <w:tab/>
        <w:t xml:space="preserve">The Eocene-Oligocene Transition (EOT, </w:t>
      </w:r>
      <w:r>
        <w:rPr>
          <w:i/>
          <w:iCs/>
        </w:rPr>
        <w:t>ca.</w:t>
      </w:r>
      <w:r>
        <w:t xml:space="preserve"> 34 </w:t>
      </w:r>
      <w:del w:id="11" w:author="Fabien Condamine" w:date="2024-07-14T18:00:00Z" w16du:dateUtc="2024-07-14T16:00:00Z">
        <w:r w:rsidDel="00850131">
          <w:delText>Million</w:delText>
        </w:r>
      </w:del>
      <w:ins w:id="12" w:author="Fabien Condamine" w:date="2024-07-14T18:00:00Z" w16du:dateUtc="2024-07-14T16:00:00Z">
        <w:r w:rsidR="00850131">
          <w:t>million</w:t>
        </w:r>
      </w:ins>
      <w:r>
        <w:t xml:space="preserve"> years ago, Ma) is </w:t>
      </w:r>
      <w:del w:id="13" w:author="Fabien Condamine" w:date="2024-07-14T18:00:00Z" w16du:dateUtc="2024-07-14T16:00:00Z">
        <w:r w:rsidDel="00850131">
          <w:delText xml:space="preserve">regarded </w:delText>
        </w:r>
      </w:del>
      <w:ins w:id="14" w:author="Fabien Condamine" w:date="2024-07-14T18:00:00Z" w16du:dateUtc="2024-07-14T16:00:00Z">
        <w:r w:rsidR="00850131">
          <w:t>considered</w:t>
        </w:r>
        <w:r w:rsidR="00850131">
          <w:t xml:space="preserve"> </w:t>
        </w:r>
      </w:ins>
      <w:r>
        <w:t>as the most dramatic Cenozoic climate event</w:t>
      </w:r>
      <w:ins w:id="15" w:author="Fabien Condamine" w:date="2024-07-14T18:14:00Z" w16du:dateUtc="2024-07-14T16:14:00Z">
        <w:r w:rsidR="00440B9E">
          <w:t xml:space="preserve"> on Earth</w:t>
        </w:r>
      </w:ins>
      <w:r>
        <w:t xml:space="preserve">. </w:t>
      </w:r>
      <w:del w:id="16" w:author="Fabien Condamine" w:date="2024-07-14T18:00:00Z" w16du:dateUtc="2024-07-14T16:00:00Z">
        <w:r w:rsidDel="00850131">
          <w:delText xml:space="preserve">It </w:delText>
        </w:r>
      </w:del>
      <w:ins w:id="17" w:author="Fabien Condamine" w:date="2024-07-14T18:00:00Z" w16du:dateUtc="2024-07-14T16:00:00Z">
        <w:r w:rsidR="00850131">
          <w:t>The EOT</w:t>
        </w:r>
        <w:r w:rsidR="00850131">
          <w:t xml:space="preserve"> </w:t>
        </w:r>
      </w:ins>
      <w:r>
        <w:t>has been associated with a pronounced</w:t>
      </w:r>
      <w:ins w:id="18" w:author="Fabien Condamine" w:date="2024-07-14T18:00:00Z" w16du:dateUtc="2024-07-14T16:00:00Z">
        <w:r w:rsidR="00850131">
          <w:t xml:space="preserve"> biotic</w:t>
        </w:r>
      </w:ins>
      <w:r>
        <w:t xml:space="preserve"> turnover </w:t>
      </w:r>
      <w:del w:id="19" w:author="Fabien Condamine" w:date="2024-07-14T18:01:00Z" w16du:dateUtc="2024-07-14T16:01:00Z">
        <w:r w:rsidDel="00850131">
          <w:delText xml:space="preserve">among mammalian faunas </w:delText>
        </w:r>
      </w:del>
      <w:r>
        <w:t xml:space="preserve">from </w:t>
      </w:r>
      <w:del w:id="20" w:author="Fabien Condamine" w:date="2024-07-14T18:14:00Z" w16du:dateUtc="2024-07-14T16:14:00Z">
        <w:r w:rsidDel="00440B9E">
          <w:delText xml:space="preserve">many </w:delText>
        </w:r>
      </w:del>
      <w:ins w:id="21" w:author="Fabien Condamine" w:date="2024-07-14T18:14:00Z" w16du:dateUtc="2024-07-14T16:14:00Z">
        <w:r w:rsidR="00440B9E">
          <w:t>several</w:t>
        </w:r>
        <w:r w:rsidR="00440B9E">
          <w:t xml:space="preserve"> </w:t>
        </w:r>
      </w:ins>
      <w:r>
        <w:t>parts of the world, and recent advances</w:t>
      </w:r>
      <w:ins w:id="22" w:author="Fabien Condamine" w:date="2024-07-14T18:01:00Z" w16du:dateUtc="2024-07-14T16:01:00Z">
        <w:r w:rsidR="00850131">
          <w:t xml:space="preserve"> even</w:t>
        </w:r>
      </w:ins>
      <w:r>
        <w:t xml:space="preserve"> recognized it as a mass extinction</w:t>
      </w:r>
      <w:del w:id="23" w:author="Fabien Condamine" w:date="2024-07-14T18:19:00Z" w16du:dateUtc="2024-07-14T16:19:00Z">
        <w:r w:rsidDel="00B77EB1">
          <w:delText xml:space="preserve"> event</w:delText>
        </w:r>
      </w:del>
      <w:r>
        <w:t xml:space="preserve">. However, </w:t>
      </w:r>
      <w:del w:id="24" w:author="Fabien Condamine" w:date="2024-07-14T18:19:00Z" w16du:dateUtc="2024-07-14T16:19:00Z">
        <w:r w:rsidDel="00B77EB1">
          <w:delText xml:space="preserve">to date, </w:delText>
        </w:r>
      </w:del>
      <w:r>
        <w:t xml:space="preserve">the biotic repercussions of this </w:t>
      </w:r>
      <w:del w:id="25" w:author="Fabien Condamine" w:date="2024-07-14T18:01:00Z" w16du:dateUtc="2024-07-14T16:01:00Z">
        <w:r w:rsidDel="00850131">
          <w:delText>climatic hinge</w:delText>
        </w:r>
      </w:del>
      <w:ins w:id="26" w:author="Fabien Condamine" w:date="2024-07-14T18:01:00Z" w16du:dateUtc="2024-07-14T16:01:00Z">
        <w:r w:rsidR="00850131">
          <w:t>event</w:t>
        </w:r>
      </w:ins>
      <w:r>
        <w:t xml:space="preserve"> have </w:t>
      </w:r>
      <w:ins w:id="27" w:author="Fabien Condamine" w:date="2024-07-14T18:14:00Z" w16du:dateUtc="2024-07-14T16:14:00Z">
        <w:r w:rsidR="004A2108">
          <w:t xml:space="preserve">never </w:t>
        </w:r>
      </w:ins>
      <w:r>
        <w:t xml:space="preserve">been </w:t>
      </w:r>
      <w:del w:id="28" w:author="Fabien Condamine" w:date="2024-07-14T18:14:00Z" w16du:dateUtc="2024-07-14T16:14:00Z">
        <w:r w:rsidDel="004A2108">
          <w:delText xml:space="preserve">poorly </w:delText>
        </w:r>
      </w:del>
      <w:r>
        <w:t xml:space="preserve">investigated in the case of </w:t>
      </w:r>
      <w:ins w:id="29" w:author="Fabien Condamine" w:date="2024-07-14T18:01:00Z" w16du:dateUtc="2024-07-14T16:01:00Z">
        <w:r w:rsidR="00850131">
          <w:t xml:space="preserve">tropical biota, in particular for </w:t>
        </w:r>
      </w:ins>
      <w:r>
        <w:t>the endemic South American mammals (SAM</w:t>
      </w:r>
      <w:del w:id="30" w:author="Fabien Condamine" w:date="2024-07-14T18:15:00Z" w16du:dateUtc="2024-07-14T16:15:00Z">
        <w:r w:rsidDel="00A96340">
          <w:delText xml:space="preserve">), </w:delText>
        </w:r>
      </w:del>
      <w:ins w:id="31" w:author="Fabien Condamine" w:date="2024-07-14T18:15:00Z" w16du:dateUtc="2024-07-14T16:15:00Z">
        <w:r w:rsidR="00A96340">
          <w:t>)</w:t>
        </w:r>
        <w:r w:rsidR="00A96340">
          <w:t>.</w:t>
        </w:r>
        <w:r w:rsidR="00A96340">
          <w:t xml:space="preserve"> </w:t>
        </w:r>
      </w:ins>
      <w:del w:id="32" w:author="Fabien Condamine" w:date="2024-07-14T18:01:00Z" w16du:dateUtc="2024-07-14T16:01:00Z">
        <w:r w:rsidDel="00850131">
          <w:delText xml:space="preserve">representing </w:delText>
        </w:r>
      </w:del>
      <w:del w:id="33" w:author="Fabien Condamine" w:date="2024-07-14T18:15:00Z" w16du:dateUtc="2024-07-14T16:15:00Z">
        <w:r w:rsidDel="00A96340">
          <w:delText xml:space="preserve">a unique fauna that evolved in an insular </w:delText>
        </w:r>
      </w:del>
      <w:del w:id="34" w:author="Fabien Condamine" w:date="2024-07-14T18:02:00Z" w16du:dateUtc="2024-07-14T16:02:00Z">
        <w:r w:rsidDel="00850131">
          <w:delText>semi-</w:delText>
        </w:r>
      </w:del>
      <w:del w:id="35" w:author="Fabien Condamine" w:date="2024-07-14T18:03:00Z" w16du:dateUtc="2024-07-14T16:03:00Z">
        <w:r w:rsidDel="00850131">
          <w:delText xml:space="preserve">tropical </w:delText>
        </w:r>
      </w:del>
      <w:del w:id="36" w:author="Fabien Condamine" w:date="2024-07-14T18:15:00Z" w16du:dateUtc="2024-07-14T16:15:00Z">
        <w:r w:rsidDel="00A96340">
          <w:delText xml:space="preserve">context. </w:delText>
        </w:r>
      </w:del>
      <w:ins w:id="37" w:author="Fabien Condamine" w:date="2024-07-14T18:08:00Z" w16du:dateUtc="2024-07-14T16:08:00Z">
        <w:r w:rsidR="00DE74BA">
          <w:t>A</w:t>
        </w:r>
      </w:ins>
      <w:ins w:id="38" w:author="Fabien Condamine" w:date="2024-07-14T18:15:00Z" w16du:dateUtc="2024-07-14T16:15:00Z">
        <w:r w:rsidR="00A96340">
          <w:t xml:space="preserve">lfred </w:t>
        </w:r>
      </w:ins>
      <w:ins w:id="39" w:author="Fabien Condamine" w:date="2024-07-14T18:08:00Z" w16du:dateUtc="2024-07-14T16:08:00Z">
        <w:r w:rsidR="00DE74BA">
          <w:t xml:space="preserve">R. Wallace </w:t>
        </w:r>
      </w:ins>
      <w:ins w:id="40" w:author="Fabien Condamine" w:date="2024-07-14T18:09:00Z" w16du:dateUtc="2024-07-14T16:09:00Z">
        <w:r w:rsidR="00DE74BA">
          <w:t xml:space="preserve">(1978) </w:t>
        </w:r>
      </w:ins>
      <w:ins w:id="41" w:author="Fabien Condamine" w:date="2024-07-14T18:08:00Z" w16du:dateUtc="2024-07-14T16:08:00Z">
        <w:r w:rsidR="00DE74BA">
          <w:t xml:space="preserve">predicted the tropical diversity is so diverse because </w:t>
        </w:r>
      </w:ins>
      <w:ins w:id="42" w:author="Fabien Condamine" w:date="2024-07-14T18:09:00Z" w16du:dateUtc="2024-07-14T16:09:00Z">
        <w:r w:rsidR="00DE74BA">
          <w:t xml:space="preserve">climate </w:t>
        </w:r>
      </w:ins>
      <w:ins w:id="43" w:author="Fabien Condamine" w:date="2024-07-14T18:10:00Z" w16du:dateUtc="2024-07-14T16:10:00Z">
        <w:r w:rsidR="00DE74BA">
          <w:t>is more stable and equable compared to temperate regions</w:t>
        </w:r>
      </w:ins>
      <w:ins w:id="44" w:author="Fabien Condamine" w:date="2024-07-14T18:16:00Z" w16du:dateUtc="2024-07-14T16:16:00Z">
        <w:r w:rsidR="00A96340">
          <w:t xml:space="preserve">, and </w:t>
        </w:r>
        <w:r w:rsidR="00A96340">
          <w:t>G</w:t>
        </w:r>
        <w:r w:rsidR="00A96340">
          <w:t xml:space="preserve">aylord </w:t>
        </w:r>
        <w:r w:rsidR="00A96340">
          <w:t>G. Simpson (1983)</w:t>
        </w:r>
        <w:r w:rsidR="00A96340">
          <w:t xml:space="preserve"> characterized the SAM as</w:t>
        </w:r>
        <w:r w:rsidR="00A96340">
          <w:t xml:space="preserve"> </w:t>
        </w:r>
        <w:r w:rsidR="00A96340">
          <w:t xml:space="preserve">a unique fauna that evolved in a tropical and insular context. </w:t>
        </w:r>
        <w:r w:rsidR="00A2579C">
          <w:t>Evolutionary predictions are thus challeng</w:t>
        </w:r>
      </w:ins>
      <w:ins w:id="45" w:author="Fabien Condamine" w:date="2024-07-14T18:17:00Z" w16du:dateUtc="2024-07-14T16:17:00Z">
        <w:r w:rsidR="00A2579C">
          <w:t>ing in this context</w:t>
        </w:r>
      </w:ins>
      <w:ins w:id="46" w:author="Fabien Condamine" w:date="2024-07-14T18:18:00Z" w16du:dateUtc="2024-07-14T16:18:00Z">
        <w:r w:rsidR="00A2579C">
          <w:t xml:space="preserve"> because we </w:t>
        </w:r>
        <w:r w:rsidR="00E80F2E">
          <w:t>can expect a mass extinction for SAM due to their end</w:t>
        </w:r>
      </w:ins>
      <w:ins w:id="47" w:author="Fabien Condamine" w:date="2024-07-14T18:19:00Z" w16du:dateUtc="2024-07-14T16:19:00Z">
        <w:r w:rsidR="00E80F2E">
          <w:t>e</w:t>
        </w:r>
      </w:ins>
      <w:ins w:id="48" w:author="Fabien Condamine" w:date="2024-07-14T18:18:00Z" w16du:dateUtc="2024-07-14T16:18:00Z">
        <w:r w:rsidR="00E80F2E">
          <w:t>mic nature, a</w:t>
        </w:r>
      </w:ins>
      <w:ins w:id="49" w:author="Fabien Condamine" w:date="2024-07-14T18:19:00Z" w16du:dateUtc="2024-07-14T16:19:00Z">
        <w:r w:rsidR="00E80F2E">
          <w:t>nd at the same no effect because of their tropical affinities</w:t>
        </w:r>
      </w:ins>
      <w:ins w:id="50" w:author="Fabien Condamine" w:date="2024-07-14T18:17:00Z" w16du:dateUtc="2024-07-14T16:17:00Z">
        <w:r w:rsidR="00A2579C">
          <w:t xml:space="preserve">. </w:t>
        </w:r>
      </w:ins>
      <w:moveFromRangeStart w:id="51" w:author="Fabien Condamine" w:date="2024-07-14T18:20:00Z" w:name="move171873667"/>
      <w:moveFrom w:id="52" w:author="Fabien Condamine" w:date="2024-07-14T18:20:00Z" w16du:dateUtc="2024-07-14T16:20:00Z">
        <w:r w:rsidDel="00CF52B8">
          <w:t>In this study, using a densely-revised fossil database, resulting from decades of intense fieldwork, we shed light on the diversification dynamics of SAM throughout the Eocene-Oligocene interval (</w:t>
        </w:r>
        <w:r w:rsidDel="00CF52B8">
          <w:rPr>
            <w:i/>
            <w:iCs/>
          </w:rPr>
          <w:t xml:space="preserve">ca. </w:t>
        </w:r>
        <w:r w:rsidDel="00CF52B8">
          <w:t>56-23 Ma) to understand their response to this period of drastic environmental changes.</w:t>
        </w:r>
      </w:moveFrom>
      <w:moveFromRangeEnd w:id="51"/>
    </w:p>
    <w:p w:rsidR="00E446DE" w:rsidRPr="00A2579C" w:rsidRDefault="00E446DE">
      <w:pPr>
        <w:ind w:left="-454" w:right="-510"/>
        <w:jc w:val="both"/>
        <w:rPr>
          <w:rFonts w:eastAsia="Times New Roman" w:cs="Times New Roman"/>
          <w:sz w:val="16"/>
          <w:szCs w:val="18"/>
          <w:rPrChange w:id="53" w:author="Fabien Condamine" w:date="2024-07-14T18:18:00Z" w16du:dateUtc="2024-07-14T16:18:00Z">
            <w:rPr>
              <w:rFonts w:eastAsia="Times New Roman" w:cs="Times New Roman"/>
            </w:rPr>
          </w:rPrChange>
        </w:rPr>
      </w:pPr>
    </w:p>
    <w:p w:rsidR="00E446DE" w:rsidRDefault="00000000">
      <w:pPr>
        <w:ind w:left="-454" w:right="-510"/>
        <w:jc w:val="both"/>
      </w:pPr>
      <w:r>
        <w:rPr>
          <w:rFonts w:eastAsia="Times New Roman" w:cs="Times New Roman"/>
        </w:rPr>
        <w:tab/>
      </w:r>
      <w:moveToRangeStart w:id="54" w:author="Fabien Condamine" w:date="2024-07-14T18:20:00Z" w:name="move171873667"/>
      <w:moveTo w:id="55" w:author="Fabien Condamine" w:date="2024-07-14T18:20:00Z" w16du:dateUtc="2024-07-14T16:20:00Z">
        <w:del w:id="56" w:author="Fabien Condamine" w:date="2024-07-14T18:35:00Z" w16du:dateUtc="2024-07-14T16:35:00Z">
          <w:r w:rsidR="00CF52B8" w:rsidDel="006553C2">
            <w:delText>In this study</w:delText>
          </w:r>
        </w:del>
      </w:moveTo>
      <w:ins w:id="57" w:author="Fabien Condamine" w:date="2024-07-14T18:35:00Z" w16du:dateUtc="2024-07-14T16:35:00Z">
        <w:r w:rsidR="006553C2">
          <w:t>Here</w:t>
        </w:r>
      </w:ins>
      <w:moveTo w:id="58" w:author="Fabien Condamine" w:date="2024-07-14T18:20:00Z" w16du:dateUtc="2024-07-14T16:20:00Z">
        <w:r w:rsidR="00CF52B8">
          <w:t>, using a densely-revised fossil database, resulting from decades of intense fieldwork, we shed light on the diversification dynamics of SAM throughout the Eocene-Oligocene interval (</w:t>
        </w:r>
        <w:r w:rsidR="00CF52B8">
          <w:rPr>
            <w:i/>
            <w:iCs/>
          </w:rPr>
          <w:t xml:space="preserve">ca. </w:t>
        </w:r>
        <w:r w:rsidR="00CF52B8">
          <w:t>56-23 Ma) to understand their response to this period of drastic environmental changes.</w:t>
        </w:r>
      </w:moveTo>
      <w:moveToRangeEnd w:id="54"/>
      <w:ins w:id="59" w:author="Fabien Condamine" w:date="2024-07-14T18:21:00Z" w16du:dateUtc="2024-07-14T16:21:00Z">
        <w:r w:rsidR="00CF52B8">
          <w:t xml:space="preserve"> </w:t>
        </w:r>
      </w:ins>
      <w:r>
        <w:rPr>
          <w:rFonts w:eastAsia="Times New Roman" w:cs="Times New Roman"/>
        </w:rPr>
        <w:t xml:space="preserve">Relying on cutting-edge Bayesian methods, we failed at characterizing any mass extinction among SAM at the EOT. Instead, we illustrate that SAM experienced a gradual diversity decline </w:t>
      </w:r>
      <w:del w:id="60" w:author="Fabien Condamine" w:date="2024-07-14T18:12:00Z" w16du:dateUtc="2024-07-14T16:12:00Z">
        <w:r w:rsidDel="0060545A">
          <w:rPr>
            <w:rFonts w:eastAsia="Times New Roman" w:cs="Times New Roman"/>
          </w:rPr>
          <w:delText xml:space="preserve">in </w:delText>
        </w:r>
      </w:del>
      <w:ins w:id="61" w:author="Fabien Condamine" w:date="2024-07-14T18:12:00Z" w16du:dateUtc="2024-07-14T16:12:00Z">
        <w:r w:rsidR="0060545A">
          <w:rPr>
            <w:rFonts w:eastAsia="Times New Roman" w:cs="Times New Roman"/>
          </w:rPr>
          <w:t>during</w:t>
        </w:r>
        <w:r w:rsidR="0060545A">
          <w:rPr>
            <w:rFonts w:eastAsia="Times New Roman" w:cs="Times New Roman"/>
          </w:rPr>
          <w:t xml:space="preserve"> </w:t>
        </w:r>
      </w:ins>
      <w:r>
        <w:rPr>
          <w:rFonts w:eastAsia="Times New Roman" w:cs="Times New Roman"/>
        </w:rPr>
        <w:t>the</w:t>
      </w:r>
      <w:ins w:id="62" w:author="Fabien Condamine" w:date="2024-07-14T18:12:00Z" w16du:dateUtc="2024-07-14T16:12:00Z">
        <w:r w:rsidR="0060545A">
          <w:rPr>
            <w:rFonts w:eastAsia="Times New Roman" w:cs="Times New Roman"/>
          </w:rPr>
          <w:t xml:space="preserve"> late</w:t>
        </w:r>
      </w:ins>
      <w:r>
        <w:rPr>
          <w:rFonts w:eastAsia="Times New Roman" w:cs="Times New Roman"/>
        </w:rPr>
        <w:t xml:space="preserve"> Eocene related to the climate cooling subsequent to the </w:t>
      </w:r>
      <w:del w:id="63" w:author="Fabien Condamine" w:date="2024-07-14T18:12:00Z" w16du:dateUtc="2024-07-14T16:12:00Z">
        <w:r w:rsidDel="0060545A">
          <w:rPr>
            <w:rFonts w:eastAsia="Times New Roman" w:cs="Times New Roman"/>
          </w:rPr>
          <w:delText>Early</w:delText>
        </w:r>
      </w:del>
      <w:ins w:id="64" w:author="Fabien Condamine" w:date="2024-07-14T18:12:00Z" w16du:dateUtc="2024-07-14T16:12:00Z">
        <w:r w:rsidR="0060545A">
          <w:rPr>
            <w:rFonts w:eastAsia="Times New Roman" w:cs="Times New Roman"/>
          </w:rPr>
          <w:t>mid</w:t>
        </w:r>
      </w:ins>
      <w:r>
        <w:rPr>
          <w:rFonts w:eastAsia="Times New Roman" w:cs="Times New Roman"/>
        </w:rPr>
        <w:t xml:space="preserve">-Eocene Climate Optimum, followed by an Oligocene waxing-and-waning related to the Andean orogeny. A prominent role of diversity-dependent effects arose from our analyses of the two </w:t>
      </w:r>
      <w:del w:id="65" w:author="Fabien Condamine" w:date="2024-07-14T18:21:00Z" w16du:dateUtc="2024-07-14T16:21:00Z">
        <w:r w:rsidDel="00CF52B8">
          <w:rPr>
            <w:rFonts w:eastAsia="Times New Roman" w:cs="Times New Roman"/>
          </w:rPr>
          <w:delText xml:space="preserve">time </w:delText>
        </w:r>
      </w:del>
      <w:r>
        <w:rPr>
          <w:rFonts w:eastAsia="Times New Roman" w:cs="Times New Roman"/>
        </w:rPr>
        <w:t xml:space="preserve">periods. Interestingly, we challenge the </w:t>
      </w:r>
      <w:del w:id="66" w:author="Fabien Condamine" w:date="2024-07-14T18:22:00Z" w16du:dateUtc="2024-07-14T16:22:00Z">
        <w:r w:rsidDel="0009464A">
          <w:rPr>
            <w:rFonts w:eastAsia="Times New Roman" w:cs="Times New Roman"/>
          </w:rPr>
          <w:delText xml:space="preserve">implication </w:delText>
        </w:r>
      </w:del>
      <w:ins w:id="67" w:author="Fabien Condamine" w:date="2024-07-14T18:22:00Z" w16du:dateUtc="2024-07-14T16:22:00Z">
        <w:r w:rsidR="0009464A">
          <w:rPr>
            <w:rFonts w:eastAsia="Times New Roman" w:cs="Times New Roman"/>
          </w:rPr>
          <w:t>impact</w:t>
        </w:r>
        <w:r w:rsidR="0009464A">
          <w:rPr>
            <w:rFonts w:eastAsia="Times New Roman" w:cs="Times New Roman"/>
          </w:rPr>
          <w:t xml:space="preserve"> </w:t>
        </w:r>
      </w:ins>
      <w:r>
        <w:rPr>
          <w:rFonts w:eastAsia="Times New Roman" w:cs="Times New Roman"/>
        </w:rPr>
        <w:t>of grassland expansion in the</w:t>
      </w:r>
      <w:del w:id="68" w:author="Fabien Condamine" w:date="2024-07-14T18:22:00Z" w16du:dateUtc="2024-07-14T16:22:00Z">
        <w:r w:rsidDel="0009464A">
          <w:rPr>
            <w:rFonts w:eastAsia="Times New Roman" w:cs="Times New Roman"/>
          </w:rPr>
          <w:delText>se macro</w:delText>
        </w:r>
      </w:del>
      <w:ins w:id="69" w:author="Fabien Condamine" w:date="2024-07-14T18:22:00Z" w16du:dateUtc="2024-07-14T16:22:00Z">
        <w:r w:rsidR="0009464A">
          <w:rPr>
            <w:rFonts w:eastAsia="Times New Roman" w:cs="Times New Roman"/>
          </w:rPr>
          <w:t xml:space="preserve"> SAM </w:t>
        </w:r>
      </w:ins>
      <w:r>
        <w:rPr>
          <w:rFonts w:eastAsia="Times New Roman" w:cs="Times New Roman"/>
        </w:rPr>
        <w:t xml:space="preserve">evolutionary </w:t>
      </w:r>
      <w:del w:id="70" w:author="Fabien Condamine" w:date="2024-07-14T18:22:00Z" w16du:dateUtc="2024-07-14T16:22:00Z">
        <w:r w:rsidDel="0009464A">
          <w:rPr>
            <w:rFonts w:eastAsia="Times New Roman" w:cs="Times New Roman"/>
          </w:rPr>
          <w:delText>patterns</w:delText>
        </w:r>
      </w:del>
      <w:ins w:id="71" w:author="Fabien Condamine" w:date="2024-07-14T18:22:00Z" w16du:dateUtc="2024-07-14T16:22:00Z">
        <w:r w:rsidR="0009464A">
          <w:rPr>
            <w:rFonts w:eastAsia="Times New Roman" w:cs="Times New Roman"/>
          </w:rPr>
          <w:t>dynamic</w:t>
        </w:r>
      </w:ins>
      <w:r>
        <w:rPr>
          <w:rFonts w:eastAsia="Times New Roman" w:cs="Times New Roman"/>
        </w:rPr>
        <w:t xml:space="preserve">, yet frequently invoked to explain the emergence of key traits among herbivore clades. Last, remarkably, we show that tropical and extratropical lineages exhibited very distinct macroevolutionary histories, providing support for the </w:t>
      </w:r>
      <w:ins w:id="72" w:author="Fabien Condamine" w:date="2024-07-14T18:30:00Z" w16du:dateUtc="2024-07-14T16:30:00Z">
        <w:r w:rsidR="00190F7F">
          <w:rPr>
            <w:rFonts w:eastAsia="Times New Roman" w:cs="Times New Roman"/>
          </w:rPr>
          <w:t>‘</w:t>
        </w:r>
      </w:ins>
      <w:r>
        <w:rPr>
          <w:rFonts w:eastAsia="Times New Roman" w:cs="Times New Roman"/>
        </w:rPr>
        <w:t>historical tropical stability</w:t>
      </w:r>
      <w:ins w:id="73" w:author="Fabien Condamine" w:date="2024-07-14T18:30:00Z" w16du:dateUtc="2024-07-14T16:30:00Z">
        <w:r w:rsidR="00190F7F">
          <w:rPr>
            <w:rFonts w:eastAsia="Times New Roman" w:cs="Times New Roman"/>
          </w:rPr>
          <w:t>’</w:t>
        </w:r>
      </w:ins>
      <w:r>
        <w:rPr>
          <w:rFonts w:eastAsia="Times New Roman" w:cs="Times New Roman"/>
        </w:rPr>
        <w:t xml:space="preserve"> hypothesis formulated by </w:t>
      </w:r>
      <w:ins w:id="74" w:author="Fabien Condamine" w:date="2024-07-14T18:30:00Z" w16du:dateUtc="2024-07-14T16:30:00Z">
        <w:r w:rsidR="00333D93">
          <w:rPr>
            <w:rFonts w:eastAsia="Times New Roman" w:cs="Times New Roman"/>
          </w:rPr>
          <w:t xml:space="preserve">A.R. </w:t>
        </w:r>
      </w:ins>
      <w:r>
        <w:rPr>
          <w:rFonts w:eastAsia="Times New Roman" w:cs="Times New Roman"/>
        </w:rPr>
        <w:t>Wallace</w:t>
      </w:r>
      <w:del w:id="75" w:author="Fabien Condamine" w:date="2024-07-14T18:22:00Z" w16du:dateUtc="2024-07-14T16:22:00Z">
        <w:r w:rsidDel="0009464A">
          <w:rPr>
            <w:rFonts w:eastAsia="Times New Roman" w:cs="Times New Roman"/>
          </w:rPr>
          <w:delText xml:space="preserve"> in 1875</w:delText>
        </w:r>
      </w:del>
      <w:r>
        <w:rPr>
          <w:rFonts w:eastAsia="Times New Roman" w:cs="Times New Roman"/>
        </w:rPr>
        <w:t>.</w:t>
      </w:r>
      <w:ins w:id="76" w:author="Fabien Condamine" w:date="2024-07-14T18:33:00Z" w16du:dateUtc="2024-07-14T16:33:00Z">
        <w:r w:rsidR="00333D93" w:rsidRPr="00333D93">
          <w:rPr>
            <w:rFonts w:eastAsia="Times New Roman" w:cs="Times New Roman"/>
          </w:rPr>
          <w:t xml:space="preserve"> </w:t>
        </w:r>
        <w:r w:rsidR="00333D93">
          <w:rPr>
            <w:rFonts w:eastAsia="Times New Roman" w:cs="Times New Roman"/>
          </w:rPr>
          <w:t>We have</w:t>
        </w:r>
        <w:r w:rsidR="00333D93">
          <w:rPr>
            <w:rFonts w:eastAsia="Times New Roman" w:cs="Times New Roman"/>
          </w:rPr>
          <w:t xml:space="preserve"> carefully conducted several sensitivity analyses before drawing any conclusion</w:t>
        </w:r>
      </w:ins>
      <w:ins w:id="77" w:author="Fabien Condamine" w:date="2024-07-14T18:35:00Z" w16du:dateUtc="2024-07-14T16:35:00Z">
        <w:r w:rsidR="006553C2">
          <w:rPr>
            <w:rFonts w:eastAsia="Times New Roman" w:cs="Times New Roman"/>
          </w:rPr>
          <w:t>, ensuring the robustness of our results</w:t>
        </w:r>
      </w:ins>
      <w:ins w:id="78" w:author="Fabien Condamine" w:date="2024-07-14T18:33:00Z" w16du:dateUtc="2024-07-14T16:33:00Z">
        <w:r w:rsidR="00333D93">
          <w:rPr>
            <w:rFonts w:eastAsia="Times New Roman" w:cs="Times New Roman"/>
          </w:rPr>
          <w:t>.</w:t>
        </w:r>
      </w:ins>
    </w:p>
    <w:p w:rsidR="00E446DE" w:rsidRPr="00A2579C" w:rsidRDefault="00E446DE">
      <w:pPr>
        <w:ind w:left="-454" w:right="-510"/>
        <w:jc w:val="both"/>
        <w:rPr>
          <w:rFonts w:eastAsia="Times New Roman" w:cs="Times New Roman"/>
          <w:sz w:val="16"/>
          <w:szCs w:val="18"/>
          <w:rPrChange w:id="79" w:author="Fabien Condamine" w:date="2024-07-14T18:18:00Z" w16du:dateUtc="2024-07-14T16:18:00Z">
            <w:rPr>
              <w:rFonts w:eastAsia="Times New Roman" w:cs="Times New Roman"/>
            </w:rPr>
          </w:rPrChange>
        </w:rPr>
      </w:pPr>
    </w:p>
    <w:p w:rsidR="00E446DE" w:rsidRDefault="00000000">
      <w:pPr>
        <w:ind w:left="-454" w:right="-510"/>
        <w:jc w:val="both"/>
      </w:pPr>
      <w:r>
        <w:rPr>
          <w:rFonts w:eastAsia="Times New Roman" w:cs="Times New Roman"/>
        </w:rPr>
        <w:tab/>
        <w:t>For the first time, our study provides quantitative insights into the macroevolutionary past of the iconic extinct mammals from South America, with evidence for a complex interplay between abiotic (</w:t>
      </w:r>
      <w:r>
        <w:rPr>
          <w:rFonts w:eastAsia="Times New Roman" w:cs="Times New Roman"/>
          <w:i/>
          <w:iCs/>
        </w:rPr>
        <w:t>i.e</w:t>
      </w:r>
      <w:r>
        <w:rPr>
          <w:rFonts w:eastAsia="Times New Roman" w:cs="Times New Roman"/>
        </w:rPr>
        <w:t>., climate and mountain building) and biotic (</w:t>
      </w:r>
      <w:r>
        <w:rPr>
          <w:rFonts w:eastAsia="Times New Roman" w:cs="Times New Roman"/>
          <w:i/>
          <w:iCs/>
        </w:rPr>
        <w:t>i.e</w:t>
      </w:r>
      <w:r>
        <w:rPr>
          <w:rFonts w:eastAsia="Times New Roman" w:cs="Times New Roman"/>
        </w:rPr>
        <w:t xml:space="preserve">., diversity-dependent effects) factors in shaping </w:t>
      </w:r>
      <w:del w:id="80" w:author="Fabien Condamine" w:date="2024-07-14T18:28:00Z" w16du:dateUtc="2024-07-14T16:28:00Z">
        <w:r w:rsidDel="00190F7F">
          <w:rPr>
            <w:rFonts w:eastAsia="Times New Roman" w:cs="Times New Roman"/>
          </w:rPr>
          <w:delText xml:space="preserve">SAM </w:delText>
        </w:r>
      </w:del>
      <w:ins w:id="81" w:author="Fabien Condamine" w:date="2024-07-14T18:28:00Z" w16du:dateUtc="2024-07-14T16:28:00Z">
        <w:r w:rsidR="00190F7F">
          <w:rPr>
            <w:rFonts w:eastAsia="Times New Roman" w:cs="Times New Roman"/>
          </w:rPr>
          <w:t>their</w:t>
        </w:r>
        <w:r w:rsidR="00190F7F">
          <w:rPr>
            <w:rFonts w:eastAsia="Times New Roman" w:cs="Times New Roman"/>
          </w:rPr>
          <w:t xml:space="preserve"> </w:t>
        </w:r>
      </w:ins>
      <w:r>
        <w:rPr>
          <w:rFonts w:eastAsia="Times New Roman" w:cs="Times New Roman"/>
        </w:rPr>
        <w:t xml:space="preserve">diversification dynamics, meanwhile denying the occurrence of a worldwide mass extinction of mammals at the EOT. Our framework relies on a fossil occurrence database </w:t>
      </w:r>
      <w:ins w:id="82" w:author="Fabien Condamine" w:date="2024-07-14T18:30:00Z" w16du:dateUtc="2024-07-14T16:30:00Z">
        <w:r w:rsidR="00333D93">
          <w:rPr>
            <w:rFonts w:eastAsia="Times New Roman" w:cs="Times New Roman"/>
          </w:rPr>
          <w:t xml:space="preserve">fed in part by </w:t>
        </w:r>
      </w:ins>
      <w:ins w:id="83" w:author="Fabien Condamine" w:date="2024-07-14T18:31:00Z" w16du:dateUtc="2024-07-14T16:31:00Z">
        <w:r w:rsidR="00333D93">
          <w:rPr>
            <w:rFonts w:eastAsia="Times New Roman" w:cs="Times New Roman"/>
          </w:rPr>
          <w:t xml:space="preserve">us and </w:t>
        </w:r>
      </w:ins>
      <w:r>
        <w:rPr>
          <w:rFonts w:eastAsia="Times New Roman" w:cs="Times New Roman"/>
        </w:rPr>
        <w:t>cleaned with an unprecedented level of details</w:t>
      </w:r>
      <w:ins w:id="84" w:author="Fabien Condamine" w:date="2024-07-14T18:31:00Z" w16du:dateUtc="2024-07-14T16:31:00Z">
        <w:r w:rsidR="00333D93">
          <w:rPr>
            <w:rFonts w:eastAsia="Times New Roman" w:cs="Times New Roman"/>
          </w:rPr>
          <w:t xml:space="preserve"> with our expertise</w:t>
        </w:r>
      </w:ins>
      <w:r>
        <w:rPr>
          <w:rFonts w:eastAsia="Times New Roman" w:cs="Times New Roman"/>
        </w:rPr>
        <w:t>, being the outcome of the joint effort of several experts of respective taxonomic groups</w:t>
      </w:r>
      <w:del w:id="85" w:author="Fabien Condamine" w:date="2024-07-14T18:32:00Z" w16du:dateUtc="2024-07-14T16:32:00Z">
        <w:r w:rsidDel="00333D93">
          <w:rPr>
            <w:rFonts w:eastAsia="Times New Roman" w:cs="Times New Roman"/>
          </w:rPr>
          <w:delText xml:space="preserve">, </w:delText>
        </w:r>
      </w:del>
      <w:ins w:id="86" w:author="Fabien Condamine" w:date="2024-07-14T18:32:00Z" w16du:dateUtc="2024-07-14T16:32:00Z">
        <w:r w:rsidR="00333D93">
          <w:rPr>
            <w:rFonts w:eastAsia="Times New Roman" w:cs="Times New Roman"/>
          </w:rPr>
          <w:t>.</w:t>
        </w:r>
        <w:r w:rsidR="00333D93">
          <w:rPr>
            <w:rFonts w:eastAsia="Times New Roman" w:cs="Times New Roman"/>
          </w:rPr>
          <w:t xml:space="preserve"> </w:t>
        </w:r>
      </w:ins>
      <w:del w:id="87" w:author="Fabien Condamine" w:date="2024-07-14T18:32:00Z" w16du:dateUtc="2024-07-14T16:32:00Z">
        <w:r w:rsidDel="00333D93">
          <w:rPr>
            <w:rFonts w:eastAsia="Times New Roman" w:cs="Times New Roman"/>
          </w:rPr>
          <w:delText xml:space="preserve">that </w:delText>
        </w:r>
      </w:del>
      <w:ins w:id="88" w:author="Fabien Condamine" w:date="2024-07-14T18:32:00Z" w16du:dateUtc="2024-07-14T16:32:00Z">
        <w:r w:rsidR="00333D93">
          <w:rPr>
            <w:rFonts w:eastAsia="Times New Roman" w:cs="Times New Roman"/>
          </w:rPr>
          <w:t xml:space="preserve">This fossil database </w:t>
        </w:r>
      </w:ins>
      <w:del w:id="89" w:author="Fabien Condamine" w:date="2024-07-14T18:32:00Z" w16du:dateUtc="2024-07-14T16:32:00Z">
        <w:r w:rsidDel="00333D93">
          <w:rPr>
            <w:rFonts w:eastAsia="Times New Roman" w:cs="Times New Roman"/>
          </w:rPr>
          <w:delText>we make</w:delText>
        </w:r>
      </w:del>
      <w:ins w:id="90" w:author="Fabien Condamine" w:date="2024-07-14T18:32:00Z" w16du:dateUtc="2024-07-14T16:32:00Z">
        <w:r w:rsidR="00333D93">
          <w:rPr>
            <w:rFonts w:eastAsia="Times New Roman" w:cs="Times New Roman"/>
          </w:rPr>
          <w:t>will be publicly</w:t>
        </w:r>
      </w:ins>
      <w:r>
        <w:rPr>
          <w:rFonts w:eastAsia="Times New Roman" w:cs="Times New Roman"/>
        </w:rPr>
        <w:t xml:space="preserve"> </w:t>
      </w:r>
      <w:del w:id="91" w:author="Fabien Condamine" w:date="2024-07-14T18:32:00Z" w16du:dateUtc="2024-07-14T16:32:00Z">
        <w:r w:rsidDel="00333D93">
          <w:rPr>
            <w:rFonts w:eastAsia="Times New Roman" w:cs="Times New Roman"/>
          </w:rPr>
          <w:delText xml:space="preserve">entirely </w:delText>
        </w:r>
      </w:del>
      <w:r>
        <w:rPr>
          <w:rFonts w:eastAsia="Times New Roman" w:cs="Times New Roman"/>
        </w:rPr>
        <w:t>available, in conjunction to our analytic pipeline</w:t>
      </w:r>
      <w:ins w:id="92" w:author="Fabien Condamine" w:date="2024-07-14T18:32:00Z" w16du:dateUtc="2024-07-14T16:32:00Z">
        <w:r w:rsidR="00333D93">
          <w:rPr>
            <w:rFonts w:eastAsia="Times New Roman" w:cs="Times New Roman"/>
          </w:rPr>
          <w:t xml:space="preserve"> in GitHub</w:t>
        </w:r>
      </w:ins>
      <w:r>
        <w:rPr>
          <w:rFonts w:eastAsia="Times New Roman" w:cs="Times New Roman"/>
        </w:rPr>
        <w:t xml:space="preserve">. </w:t>
      </w:r>
      <w:del w:id="93" w:author="Fabien Condamine" w:date="2024-07-14T18:33:00Z" w16du:dateUtc="2024-07-14T16:33:00Z">
        <w:r w:rsidDel="00333D93">
          <w:rPr>
            <w:rFonts w:eastAsia="Times New Roman" w:cs="Times New Roman"/>
          </w:rPr>
          <w:delText>Also, we took our results very carefully and conducted several sensitivity analyses before drawing any conclusion.</w:delText>
        </w:r>
      </w:del>
      <w:r>
        <w:rPr>
          <w:rFonts w:eastAsia="Times New Roman" w:cs="Times New Roman"/>
        </w:rPr>
        <w:t xml:space="preserve"> </w:t>
      </w:r>
    </w:p>
    <w:p w:rsidR="00E446DE" w:rsidRDefault="00E446DE">
      <w:pPr>
        <w:ind w:left="-454" w:right="-510"/>
        <w:jc w:val="both"/>
        <w:rPr>
          <w:rFonts w:eastAsia="Times New Roman" w:cs="Times New Roman"/>
        </w:rPr>
      </w:pPr>
    </w:p>
    <w:p w:rsidR="00E446DE" w:rsidRDefault="00000000">
      <w:pPr>
        <w:ind w:left="-454" w:right="-510"/>
        <w:jc w:val="both"/>
      </w:pPr>
      <w:r>
        <w:rPr>
          <w:rFonts w:eastAsia="Times New Roman" w:cs="Times New Roman"/>
        </w:rPr>
        <w:tab/>
        <w:t xml:space="preserve">We believe that the content and originality of our study will appeal a broad audience, including evolutionary biologists, macroecologists, paleobiologists and any people interested in the interplay between biodiversity and climate. Hence, we think that our work fits the scopes of </w:t>
      </w:r>
      <w:r>
        <w:rPr>
          <w:rFonts w:eastAsia="Times New Roman" w:cs="Times New Roman"/>
          <w:i/>
          <w:iCs/>
        </w:rPr>
        <w:t>Proceedings of the National Academy of Sciences of the United States of America</w:t>
      </w:r>
      <w:del w:id="94" w:author="Fabien Condamine" w:date="2024-07-14T18:36:00Z" w16du:dateUtc="2024-07-14T16:36:00Z">
        <w:r w:rsidDel="00972A81">
          <w:rPr>
            <w:rFonts w:eastAsia="Times New Roman" w:cs="Times New Roman"/>
          </w:rPr>
          <w:delText xml:space="preserve">, </w:delText>
        </w:r>
      </w:del>
      <w:del w:id="95" w:author="Fabien Condamine" w:date="2024-07-14T18:35:00Z" w16du:dateUtc="2024-07-14T16:35:00Z">
        <w:r w:rsidDel="00972A81">
          <w:rPr>
            <w:rFonts w:eastAsia="Times New Roman" w:cs="Times New Roman"/>
          </w:rPr>
          <w:delText xml:space="preserve">and </w:delText>
        </w:r>
      </w:del>
      <w:ins w:id="96" w:author="Fabien Condamine" w:date="2024-07-14T18:35:00Z" w16du:dateUtc="2024-07-14T16:35:00Z">
        <w:r w:rsidR="00972A81">
          <w:rPr>
            <w:rFonts w:eastAsia="Times New Roman" w:cs="Times New Roman"/>
          </w:rPr>
          <w:t>. We</w:t>
        </w:r>
        <w:r w:rsidR="00972A81">
          <w:rPr>
            <w:rFonts w:eastAsia="Times New Roman" w:cs="Times New Roman"/>
          </w:rPr>
          <w:t xml:space="preserve"> </w:t>
        </w:r>
      </w:ins>
      <w:r>
        <w:rPr>
          <w:rFonts w:eastAsia="Times New Roman" w:cs="Times New Roman"/>
        </w:rPr>
        <w:t xml:space="preserve">suggest the </w:t>
      </w:r>
      <w:r w:rsidRPr="00972A81">
        <w:rPr>
          <w:rFonts w:eastAsia="Times New Roman" w:cs="Times New Roman"/>
          <w:i/>
          <w:iCs/>
          <w:rPrChange w:id="97" w:author="Fabien Condamine" w:date="2024-07-14T18:36:00Z" w16du:dateUtc="2024-07-14T16:36:00Z">
            <w:rPr>
              <w:rFonts w:eastAsia="Times New Roman" w:cs="Times New Roman"/>
            </w:rPr>
          </w:rPrChange>
        </w:rPr>
        <w:t>NAS</w:t>
      </w:r>
      <w:r>
        <w:rPr>
          <w:rFonts w:eastAsia="Times New Roman" w:cs="Times New Roman"/>
        </w:rPr>
        <w:t xml:space="preserve"> editorial board member </w:t>
      </w:r>
      <w:r>
        <w:rPr>
          <w:rFonts w:eastAsia="Times New Roman" w:cs="Times New Roman"/>
          <w:b/>
          <w:bCs/>
        </w:rPr>
        <w:t xml:space="preserve">Dr. Nils C. </w:t>
      </w:r>
      <w:proofErr w:type="spellStart"/>
      <w:r>
        <w:rPr>
          <w:rFonts w:eastAsia="Times New Roman" w:cs="Times New Roman"/>
          <w:b/>
          <w:bCs/>
        </w:rPr>
        <w:t>Stenseth</w:t>
      </w:r>
      <w:proofErr w:type="spellEnd"/>
      <w:r>
        <w:rPr>
          <w:rFonts w:eastAsia="Times New Roman" w:cs="Times New Roman"/>
          <w:b/>
          <w:bCs/>
        </w:rPr>
        <w:t xml:space="preserve"> </w:t>
      </w:r>
      <w:r>
        <w:rPr>
          <w:rFonts w:eastAsia="Times New Roman" w:cs="Times New Roman"/>
        </w:rPr>
        <w:t>(Univ</w:t>
      </w:r>
      <w:del w:id="98" w:author="Fabien Condamine" w:date="2024-07-14T18:36:00Z" w16du:dateUtc="2024-07-14T16:36:00Z">
        <w:r w:rsidDel="00972A81">
          <w:rPr>
            <w:rFonts w:eastAsia="Times New Roman" w:cs="Times New Roman"/>
          </w:rPr>
          <w:delText xml:space="preserve">. </w:delText>
        </w:r>
      </w:del>
      <w:ins w:id="99" w:author="Fabien Condamine" w:date="2024-07-14T18:36:00Z" w16du:dateUtc="2024-07-14T16:36:00Z">
        <w:r w:rsidR="00972A81">
          <w:rPr>
            <w:rFonts w:eastAsia="Times New Roman" w:cs="Times New Roman"/>
          </w:rPr>
          <w:t>ersity</w:t>
        </w:r>
        <w:r w:rsidR="00972A81">
          <w:rPr>
            <w:rFonts w:eastAsia="Times New Roman" w:cs="Times New Roman"/>
          </w:rPr>
          <w:t xml:space="preserve"> </w:t>
        </w:r>
      </w:ins>
      <w:r>
        <w:rPr>
          <w:rFonts w:eastAsia="Times New Roman" w:cs="Times New Roman"/>
        </w:rPr>
        <w:t>of Oslo)</w:t>
      </w:r>
      <w:r>
        <w:rPr>
          <w:rFonts w:eastAsia="Times New Roman" w:cs="Times New Roman"/>
          <w:b/>
          <w:bCs/>
        </w:rPr>
        <w:t xml:space="preserve"> </w:t>
      </w:r>
      <w:r>
        <w:rPr>
          <w:rFonts w:eastAsia="Times New Roman" w:cs="Times New Roman"/>
        </w:rPr>
        <w:t xml:space="preserve">as </w:t>
      </w:r>
      <w:ins w:id="100" w:author="Fabien Condamine" w:date="2024-07-14T18:36:00Z" w16du:dateUtc="2024-07-14T16:36:00Z">
        <w:r w:rsidR="00972A81">
          <w:rPr>
            <w:rFonts w:eastAsia="Times New Roman" w:cs="Times New Roman"/>
          </w:rPr>
          <w:t xml:space="preserve">a </w:t>
        </w:r>
      </w:ins>
      <w:r>
        <w:rPr>
          <w:rFonts w:eastAsia="Times New Roman" w:cs="Times New Roman"/>
        </w:rPr>
        <w:t>relevant Editor to handle this submission.</w:t>
      </w:r>
      <w:r>
        <w:br w:type="page"/>
      </w:r>
    </w:p>
    <w:p w:rsidR="00E446DE" w:rsidRDefault="00000000">
      <w:pPr>
        <w:ind w:left="-454" w:right="-510"/>
        <w:jc w:val="both"/>
      </w:pPr>
      <w:r>
        <w:rPr>
          <w:rFonts w:eastAsia="Times New Roman" w:cs="Times New Roman"/>
        </w:rPr>
        <w:lastRenderedPageBreak/>
        <w:t>Also, we would like to recommend some reviewers that we think could be relevant to evaluate this study:</w:t>
      </w:r>
    </w:p>
    <w:p w:rsidR="00E446DE" w:rsidRDefault="00E446DE">
      <w:pPr>
        <w:ind w:left="-454" w:right="-510"/>
        <w:jc w:val="both"/>
        <w:rPr>
          <w:rFonts w:eastAsia="Times New Roman" w:cs="Times New Roman"/>
        </w:rPr>
      </w:pPr>
    </w:p>
    <w:p w:rsidR="00E446DE" w:rsidRPr="00972A81" w:rsidRDefault="00000000" w:rsidP="00972A81">
      <w:pPr>
        <w:pStyle w:val="Paragraphedeliste"/>
        <w:numPr>
          <w:ilvl w:val="0"/>
          <w:numId w:val="1"/>
        </w:numPr>
        <w:ind w:right="-510"/>
        <w:jc w:val="both"/>
        <w:rPr>
          <w:i/>
          <w:iCs/>
          <w:u w:val="single"/>
          <w:rPrChange w:id="101" w:author="Fabien Condamine" w:date="2024-07-14T18:38:00Z" w16du:dateUtc="2024-07-14T16:38:00Z">
            <w:rPr>
              <w:i/>
              <w:iCs/>
            </w:rPr>
          </w:rPrChange>
        </w:rPr>
        <w:pPrChange w:id="102" w:author="Fabien Condamine" w:date="2024-07-14T18:38:00Z" w16du:dateUtc="2024-07-14T16:38:00Z">
          <w:pPr>
            <w:ind w:left="-454" w:right="-510"/>
          </w:pPr>
        </w:pPrChange>
      </w:pPr>
      <w:del w:id="103" w:author="Fabien Condamine" w:date="2024-07-14T18:38:00Z" w16du:dateUtc="2024-07-14T16:38:00Z">
        <w:r w:rsidRPr="00972A81" w:rsidDel="00972A81">
          <w:rPr>
            <w:rFonts w:eastAsia="Times New Roman" w:cs="Times New Roman"/>
            <w:i/>
            <w:iCs/>
            <w:rPrChange w:id="104" w:author="Fabien Condamine" w:date="2024-07-14T18:38:00Z" w16du:dateUtc="2024-07-14T16:38:00Z">
              <w:rPr/>
            </w:rPrChange>
          </w:rPr>
          <w:tab/>
        </w:r>
      </w:del>
      <w:r w:rsidRPr="00972A81">
        <w:rPr>
          <w:rFonts w:eastAsia="Times New Roman" w:cs="Times New Roman"/>
          <w:i/>
          <w:iCs/>
          <w:u w:val="single"/>
          <w:rPrChange w:id="105" w:author="Fabien Condamine" w:date="2024-07-14T18:38:00Z" w16du:dateUtc="2024-07-14T16:38:00Z">
            <w:rPr>
              <w:rFonts w:eastAsia="Times New Roman" w:cs="Times New Roman"/>
              <w:i/>
              <w:iCs/>
            </w:rPr>
          </w:rPrChange>
        </w:rPr>
        <w:t>Neotropical diversity through geological times and paleoenvironments</w:t>
      </w:r>
      <w:ins w:id="106" w:author="Fabien Condamine" w:date="2024-07-14T18:40:00Z" w16du:dateUtc="2024-07-14T16:40:00Z">
        <w:r w:rsidR="006726C3">
          <w:rPr>
            <w:rFonts w:eastAsia="Times New Roman" w:cs="Times New Roman"/>
            <w:i/>
            <w:iCs/>
            <w:u w:val="single"/>
          </w:rPr>
          <w:t>:</w:t>
        </w:r>
      </w:ins>
    </w:p>
    <w:p w:rsidR="00E446DE" w:rsidRDefault="00000000" w:rsidP="00972A81">
      <w:pPr>
        <w:ind w:left="-454" w:right="-510"/>
        <w:jc w:val="both"/>
        <w:pPrChange w:id="107" w:author="Fabien Condamine" w:date="2024-07-14T18:37:00Z" w16du:dateUtc="2024-07-14T16:37:00Z">
          <w:pPr>
            <w:ind w:left="-454" w:right="-510"/>
          </w:pPr>
        </w:pPrChange>
      </w:pPr>
      <w:r>
        <w:rPr>
          <w:rFonts w:eastAsia="Times New Roman" w:cs="Times New Roman"/>
        </w:rPr>
        <w:t xml:space="preserve">- Prof. </w:t>
      </w:r>
      <w:r>
        <w:rPr>
          <w:rFonts w:eastAsia="Times New Roman" w:cs="Times New Roman"/>
          <w:b/>
          <w:bCs/>
        </w:rPr>
        <w:t>Carlos Jaramillo</w:t>
      </w:r>
      <w:r>
        <w:rPr>
          <w:rFonts w:eastAsia="Times New Roman" w:cs="Times New Roman"/>
        </w:rPr>
        <w:t xml:space="preserve">: Smithsonian Tropical Research Institute, </w:t>
      </w:r>
      <w:proofErr w:type="spellStart"/>
      <w:r>
        <w:rPr>
          <w:rFonts w:eastAsia="Times New Roman" w:cs="Times New Roman"/>
        </w:rPr>
        <w:t>Ancón</w:t>
      </w:r>
      <w:proofErr w:type="spellEnd"/>
      <w:r>
        <w:rPr>
          <w:rFonts w:eastAsia="Times New Roman" w:cs="Times New Roman"/>
        </w:rPr>
        <w:t xml:space="preserve">, Panamá. Contact: </w:t>
      </w:r>
      <w:r>
        <w:fldChar w:fldCharType="begin"/>
      </w:r>
      <w:r>
        <w:instrText>HYPERLINK "mailto:jaramilloc@si.edu" \h</w:instrText>
      </w:r>
      <w:r>
        <w:fldChar w:fldCharType="separate"/>
      </w:r>
      <w:r>
        <w:rPr>
          <w:rStyle w:val="Lienhypertexte"/>
          <w:rFonts w:eastAsia="Times New Roman" w:cs="Times New Roman"/>
        </w:rPr>
        <w:t>jaramilloc@si.edu</w:t>
      </w:r>
      <w:r>
        <w:rPr>
          <w:rStyle w:val="Lienhypertexte"/>
          <w:rFonts w:eastAsia="Times New Roman" w:cs="Times New Roman"/>
        </w:rPr>
        <w:fldChar w:fldCharType="end"/>
      </w:r>
    </w:p>
    <w:p w:rsidR="00E446DE" w:rsidRDefault="00000000" w:rsidP="00972A81">
      <w:pPr>
        <w:ind w:left="-454" w:right="-510"/>
        <w:jc w:val="both"/>
        <w:pPrChange w:id="108" w:author="Fabien Condamine" w:date="2024-07-14T18:37:00Z" w16du:dateUtc="2024-07-14T16:37:00Z">
          <w:pPr>
            <w:ind w:left="-454" w:right="-510"/>
          </w:pPr>
        </w:pPrChange>
      </w:pPr>
      <w:r>
        <w:rPr>
          <w:rFonts w:eastAsia="Times New Roman" w:cs="Times New Roman"/>
        </w:rPr>
        <w:t xml:space="preserve">- Dr. </w:t>
      </w:r>
      <w:del w:id="109" w:author="Fabien Condamine" w:date="2024-07-14T18:37:00Z" w16du:dateUtc="2024-07-14T16:37:00Z">
        <w:r w:rsidDel="00972A81">
          <w:rPr>
            <w:rFonts w:eastAsia="Times New Roman" w:cs="Times New Roman"/>
            <w:b/>
            <w:bCs/>
          </w:rPr>
          <w:delText xml:space="preserve">M. </w:delText>
        </w:r>
      </w:del>
      <w:r>
        <w:rPr>
          <w:rFonts w:eastAsia="Times New Roman" w:cs="Times New Roman"/>
          <w:b/>
          <w:bCs/>
        </w:rPr>
        <w:t>Carina Hoorn</w:t>
      </w:r>
      <w:r>
        <w:rPr>
          <w:rFonts w:eastAsia="Times New Roman" w:cs="Times New Roman"/>
        </w:rPr>
        <w:t xml:space="preserve">: Institute for Biodiversity and Ecosystem Dynamics, Amsterdam, Netherlands. Contact: </w:t>
      </w:r>
      <w:r>
        <w:fldChar w:fldCharType="begin"/>
      </w:r>
      <w:r>
        <w:instrText>HYPERLINK "mailto:m.c.hoorn@uva.nl" \h</w:instrText>
      </w:r>
      <w:r>
        <w:fldChar w:fldCharType="separate"/>
      </w:r>
      <w:r>
        <w:rPr>
          <w:rStyle w:val="Lienhypertexte"/>
          <w:rFonts w:eastAsia="Times New Roman" w:cs="Times New Roman"/>
        </w:rPr>
        <w:t>m.c.hoorn@uva.nl</w:t>
      </w:r>
      <w:r>
        <w:rPr>
          <w:rStyle w:val="Lienhypertexte"/>
          <w:rFonts w:eastAsia="Times New Roman" w:cs="Times New Roman"/>
        </w:rPr>
        <w:fldChar w:fldCharType="end"/>
      </w:r>
    </w:p>
    <w:p w:rsidR="00E446DE" w:rsidRDefault="00000000" w:rsidP="00972A81">
      <w:pPr>
        <w:ind w:left="-454" w:right="-510"/>
        <w:jc w:val="both"/>
        <w:pPrChange w:id="110" w:author="Fabien Condamine" w:date="2024-07-14T18:37:00Z" w16du:dateUtc="2024-07-14T16:37:00Z">
          <w:pPr>
            <w:ind w:left="-454" w:right="-510"/>
          </w:pPr>
        </w:pPrChange>
      </w:pPr>
      <w:r>
        <w:rPr>
          <w:rFonts w:eastAsia="Times New Roman" w:cs="Times New Roman"/>
        </w:rPr>
        <w:t xml:space="preserve">- Prof. </w:t>
      </w:r>
      <w:r>
        <w:rPr>
          <w:rFonts w:eastAsia="Times New Roman" w:cs="Times New Roman"/>
          <w:b/>
          <w:bCs/>
        </w:rPr>
        <w:t>Alexandre Antonelli</w:t>
      </w:r>
      <w:r>
        <w:rPr>
          <w:rFonts w:eastAsia="Times New Roman" w:cs="Times New Roman"/>
        </w:rPr>
        <w:t xml:space="preserve">: Department of Plant Sciences, Oxford, UK. Contact: </w:t>
      </w:r>
      <w:r>
        <w:fldChar w:fldCharType="begin"/>
      </w:r>
      <w:r>
        <w:instrText>HYPERLINK "mailto:a.antonelli@kew.org" \h</w:instrText>
      </w:r>
      <w:r>
        <w:fldChar w:fldCharType="separate"/>
      </w:r>
      <w:r>
        <w:rPr>
          <w:rStyle w:val="Lienhypertexte"/>
          <w:rFonts w:eastAsia="Times New Roman" w:cs="Times New Roman"/>
        </w:rPr>
        <w:t>a.antonelli@kew.org</w:t>
      </w:r>
      <w:r>
        <w:rPr>
          <w:rStyle w:val="Lienhypertexte"/>
          <w:rFonts w:eastAsia="Times New Roman" w:cs="Times New Roman"/>
        </w:rPr>
        <w:fldChar w:fldCharType="end"/>
      </w:r>
    </w:p>
    <w:p w:rsidR="00E446DE" w:rsidRDefault="00000000" w:rsidP="00972A81">
      <w:pPr>
        <w:ind w:left="-454" w:right="-510"/>
        <w:jc w:val="both"/>
        <w:pPrChange w:id="111" w:author="Fabien Condamine" w:date="2024-07-14T18:37:00Z" w16du:dateUtc="2024-07-14T16:37:00Z">
          <w:pPr>
            <w:ind w:left="-454" w:right="-510"/>
          </w:pPr>
        </w:pPrChange>
      </w:pPr>
      <w:r>
        <w:rPr>
          <w:rFonts w:eastAsia="Times New Roman" w:cs="Times New Roman"/>
        </w:rPr>
        <w:t xml:space="preserve">- Dr. </w:t>
      </w:r>
      <w:r>
        <w:rPr>
          <w:rFonts w:eastAsia="Times New Roman" w:cs="Times New Roman"/>
          <w:b/>
          <w:bCs/>
        </w:rPr>
        <w:t>Christine D. Bacon</w:t>
      </w:r>
      <w:r>
        <w:rPr>
          <w:rFonts w:eastAsia="Times New Roman" w:cs="Times New Roman"/>
        </w:rPr>
        <w:t xml:space="preserve">: Department of Biological &amp; Environmental Sciences, Gothenburg, Sweden. Contact:  </w:t>
      </w:r>
      <w:r>
        <w:fldChar w:fldCharType="begin"/>
      </w:r>
      <w:r>
        <w:instrText>HYPERLINK "mailto:christine.bacon@bioenv.gu.se" \h</w:instrText>
      </w:r>
      <w:r>
        <w:fldChar w:fldCharType="separate"/>
      </w:r>
      <w:r>
        <w:rPr>
          <w:rStyle w:val="Lienhypertexte"/>
          <w:rFonts w:eastAsia="Times New Roman" w:cs="Times New Roman"/>
        </w:rPr>
        <w:t>christine</w:t>
      </w:r>
      <w:r>
        <w:rPr>
          <w:rStyle w:val="Lienhypertexte"/>
          <w:rFonts w:eastAsia="Times New Roman" w:cs="Times New Roman"/>
        </w:rPr>
        <w:fldChar w:fldCharType="end"/>
      </w:r>
      <w:r>
        <w:fldChar w:fldCharType="begin"/>
      </w:r>
      <w:r>
        <w:instrText>HYPERLINK "mailto:christine.bacon@bioenv.gu.se" \h</w:instrText>
      </w:r>
      <w:r>
        <w:fldChar w:fldCharType="separate"/>
      </w:r>
      <w:r>
        <w:rPr>
          <w:rStyle w:val="Lienhypertexte"/>
          <w:rFonts w:eastAsia="Times New Roman" w:cs="Times New Roman"/>
        </w:rPr>
        <w:t>.</w:t>
      </w:r>
      <w:r>
        <w:rPr>
          <w:rStyle w:val="Lienhypertexte"/>
          <w:rFonts w:eastAsia="Times New Roman" w:cs="Times New Roman"/>
        </w:rPr>
        <w:fldChar w:fldCharType="end"/>
      </w:r>
      <w:r>
        <w:fldChar w:fldCharType="begin"/>
      </w:r>
      <w:r>
        <w:instrText>HYPERLINK "mailto:christine.bacon@bioenv.gu.se" \h</w:instrText>
      </w:r>
      <w:r>
        <w:fldChar w:fldCharType="separate"/>
      </w:r>
      <w:r>
        <w:rPr>
          <w:rStyle w:val="Lienhypertexte"/>
          <w:rFonts w:eastAsia="Times New Roman" w:cs="Times New Roman"/>
        </w:rPr>
        <w:t>bacon</w:t>
      </w:r>
      <w:r>
        <w:rPr>
          <w:rStyle w:val="Lienhypertexte"/>
          <w:rFonts w:eastAsia="Times New Roman" w:cs="Times New Roman"/>
        </w:rPr>
        <w:fldChar w:fldCharType="end"/>
      </w:r>
      <w:r>
        <w:fldChar w:fldCharType="begin"/>
      </w:r>
      <w:r>
        <w:instrText>HYPERLINK "mailto:christine.bacon@bioenv.gu.se" \h</w:instrText>
      </w:r>
      <w:r>
        <w:fldChar w:fldCharType="separate"/>
      </w:r>
      <w:r>
        <w:rPr>
          <w:rStyle w:val="Lienhypertexte"/>
          <w:rFonts w:eastAsia="Times New Roman" w:cs="Times New Roman"/>
        </w:rPr>
        <w:t>@bioenv.gu.se</w:t>
      </w:r>
      <w:r>
        <w:rPr>
          <w:rStyle w:val="Lienhypertexte"/>
          <w:rFonts w:eastAsia="Times New Roman" w:cs="Times New Roman"/>
        </w:rPr>
        <w:fldChar w:fldCharType="end"/>
      </w:r>
    </w:p>
    <w:p w:rsidR="00E446DE" w:rsidRDefault="00000000" w:rsidP="00972A81">
      <w:pPr>
        <w:ind w:left="-454" w:right="-510"/>
        <w:jc w:val="both"/>
        <w:pPrChange w:id="112" w:author="Fabien Condamine" w:date="2024-07-14T18:37:00Z" w16du:dateUtc="2024-07-14T16:37:00Z">
          <w:pPr>
            <w:ind w:left="-454" w:right="-510"/>
          </w:pPr>
        </w:pPrChange>
      </w:pPr>
      <w:r>
        <w:rPr>
          <w:rFonts w:eastAsia="Times New Roman" w:cs="Times New Roman"/>
        </w:rPr>
        <w:t xml:space="preserve">- Dr. </w:t>
      </w:r>
      <w:r>
        <w:rPr>
          <w:rFonts w:eastAsia="Times New Roman" w:cs="Times New Roman"/>
          <w:b/>
          <w:bCs/>
        </w:rPr>
        <w:t>Mónica Carvalho</w:t>
      </w:r>
      <w:r>
        <w:rPr>
          <w:rFonts w:eastAsia="Times New Roman" w:cs="Times New Roman"/>
        </w:rPr>
        <w:t xml:space="preserve">: Museum of Paleontology, University of Michigan, USA. Contact: </w:t>
      </w:r>
      <w:r>
        <w:fldChar w:fldCharType="begin"/>
      </w:r>
      <w:r>
        <w:instrText>HYPERLINK "mailto:marvalho@umich.edu" \h</w:instrText>
      </w:r>
      <w:r>
        <w:fldChar w:fldCharType="separate"/>
      </w:r>
      <w:r>
        <w:rPr>
          <w:rStyle w:val="Lienhypertexte"/>
          <w:rFonts w:eastAsia="Times New Roman" w:cs="Times New Roman"/>
        </w:rPr>
        <w:t>marvalho@umich.edu</w:t>
      </w:r>
      <w:r>
        <w:rPr>
          <w:rStyle w:val="Lienhypertexte"/>
          <w:rFonts w:eastAsia="Times New Roman" w:cs="Times New Roman"/>
        </w:rPr>
        <w:fldChar w:fldCharType="end"/>
      </w:r>
      <w:r>
        <w:rPr>
          <w:rFonts w:eastAsia="Times New Roman" w:cs="Times New Roman"/>
        </w:rPr>
        <w:t xml:space="preserve">  </w:t>
      </w:r>
    </w:p>
    <w:p w:rsidR="00E446DE" w:rsidRDefault="00E446DE" w:rsidP="00972A81">
      <w:pPr>
        <w:ind w:left="-454" w:right="-510"/>
        <w:jc w:val="both"/>
        <w:rPr>
          <w:rFonts w:eastAsia="Times New Roman" w:cs="Times New Roman"/>
          <w:i/>
          <w:iCs/>
        </w:rPr>
        <w:pPrChange w:id="113" w:author="Fabien Condamine" w:date="2024-07-14T18:37:00Z" w16du:dateUtc="2024-07-14T16:37:00Z">
          <w:pPr>
            <w:ind w:left="-454" w:right="-510"/>
          </w:pPr>
        </w:pPrChange>
      </w:pPr>
    </w:p>
    <w:p w:rsidR="00E446DE" w:rsidRPr="00972A81" w:rsidRDefault="00000000" w:rsidP="00972A81">
      <w:pPr>
        <w:pStyle w:val="Paragraphedeliste"/>
        <w:numPr>
          <w:ilvl w:val="0"/>
          <w:numId w:val="1"/>
        </w:numPr>
        <w:ind w:right="-510"/>
        <w:jc w:val="both"/>
        <w:rPr>
          <w:i/>
          <w:iCs/>
          <w:u w:val="single"/>
          <w:rPrChange w:id="114" w:author="Fabien Condamine" w:date="2024-07-14T18:38:00Z" w16du:dateUtc="2024-07-14T16:38:00Z">
            <w:rPr>
              <w:i/>
              <w:iCs/>
            </w:rPr>
          </w:rPrChange>
        </w:rPr>
        <w:pPrChange w:id="115" w:author="Fabien Condamine" w:date="2024-07-14T18:38:00Z" w16du:dateUtc="2024-07-14T16:38:00Z">
          <w:pPr>
            <w:ind w:left="-454" w:right="-510"/>
          </w:pPr>
        </w:pPrChange>
      </w:pPr>
      <w:del w:id="116" w:author="Fabien Condamine" w:date="2024-07-14T18:38:00Z" w16du:dateUtc="2024-07-14T16:38:00Z">
        <w:r w:rsidRPr="00972A81" w:rsidDel="00972A81">
          <w:rPr>
            <w:rFonts w:eastAsia="Times New Roman" w:cs="Times New Roman"/>
            <w:i/>
            <w:iCs/>
            <w:rPrChange w:id="117" w:author="Fabien Condamine" w:date="2024-07-14T18:38:00Z" w16du:dateUtc="2024-07-14T16:38:00Z">
              <w:rPr/>
            </w:rPrChange>
          </w:rPr>
          <w:tab/>
        </w:r>
      </w:del>
      <w:r w:rsidRPr="00972A81">
        <w:rPr>
          <w:rFonts w:eastAsia="Times New Roman" w:cs="Times New Roman"/>
          <w:i/>
          <w:iCs/>
          <w:u w:val="single"/>
          <w:rPrChange w:id="118" w:author="Fabien Condamine" w:date="2024-07-14T18:38:00Z" w16du:dateUtc="2024-07-14T16:38:00Z">
            <w:rPr>
              <w:rFonts w:eastAsia="Times New Roman" w:cs="Times New Roman"/>
              <w:i/>
              <w:iCs/>
            </w:rPr>
          </w:rPrChange>
        </w:rPr>
        <w:t>South American mammal paleontology</w:t>
      </w:r>
      <w:ins w:id="119" w:author="Fabien Condamine" w:date="2024-07-14T18:40:00Z" w16du:dateUtc="2024-07-14T16:40:00Z">
        <w:r w:rsidR="006726C3">
          <w:rPr>
            <w:rFonts w:eastAsia="Times New Roman" w:cs="Times New Roman"/>
            <w:i/>
            <w:iCs/>
            <w:u w:val="single"/>
          </w:rPr>
          <w:t>:</w:t>
        </w:r>
      </w:ins>
    </w:p>
    <w:p w:rsidR="00E446DE" w:rsidRPr="00770913" w:rsidRDefault="00000000" w:rsidP="00972A81">
      <w:pPr>
        <w:ind w:left="-454" w:right="-510"/>
        <w:jc w:val="both"/>
        <w:rPr>
          <w:lang w:val="fr-FR"/>
        </w:rPr>
        <w:pPrChange w:id="120" w:author="Fabien Condamine" w:date="2024-07-14T18:37:00Z" w16du:dateUtc="2024-07-14T16:37:00Z">
          <w:pPr>
            <w:ind w:left="-454" w:right="-510"/>
          </w:pPr>
        </w:pPrChange>
      </w:pPr>
      <w:r>
        <w:rPr>
          <w:rFonts w:eastAsia="Times New Roman" w:cs="Times New Roman"/>
        </w:rPr>
        <w:t xml:space="preserve">- Pr. </w:t>
      </w:r>
      <w:r>
        <w:rPr>
          <w:rFonts w:eastAsia="Times New Roman" w:cs="Times New Roman"/>
          <w:b/>
          <w:bCs/>
        </w:rPr>
        <w:t>Darin A. Croft</w:t>
      </w:r>
      <w:r>
        <w:rPr>
          <w:rFonts w:eastAsia="Times New Roman" w:cs="Times New Roman"/>
        </w:rPr>
        <w:t xml:space="preserve">: </w:t>
      </w:r>
      <w:r>
        <w:rPr>
          <w:rStyle w:val="lev"/>
          <w:rFonts w:eastAsia="Times New Roman" w:cs="Times New Roman"/>
          <w:b w:val="0"/>
          <w:bCs w:val="0"/>
        </w:rPr>
        <w:t xml:space="preserve">Department of Anatomy, School of Medicine, Case Western Reserve University, USA. </w:t>
      </w:r>
      <w:proofErr w:type="gramStart"/>
      <w:r w:rsidRPr="00770913">
        <w:rPr>
          <w:rStyle w:val="lev"/>
          <w:rFonts w:eastAsia="Times New Roman" w:cs="Times New Roman"/>
          <w:b w:val="0"/>
          <w:bCs w:val="0"/>
          <w:lang w:val="fr-FR"/>
        </w:rPr>
        <w:t>Contact:</w:t>
      </w:r>
      <w:proofErr w:type="gramEnd"/>
      <w:r w:rsidRPr="00770913">
        <w:rPr>
          <w:rStyle w:val="lev"/>
          <w:rFonts w:eastAsia="Times New Roman" w:cs="Times New Roman"/>
          <w:b w:val="0"/>
          <w:bCs w:val="0"/>
          <w:lang w:val="fr-FR"/>
        </w:rPr>
        <w:t xml:space="preserve"> </w:t>
      </w:r>
      <w:r>
        <w:fldChar w:fldCharType="begin"/>
      </w:r>
      <w:r w:rsidRPr="00770913">
        <w:rPr>
          <w:lang w:val="fr-FR"/>
        </w:rPr>
        <w:instrText>HYPERLINK "mailto:dac34@case.edu" \h</w:instrText>
      </w:r>
      <w:r>
        <w:fldChar w:fldCharType="separate"/>
      </w:r>
      <w:r w:rsidRPr="00770913">
        <w:rPr>
          <w:rStyle w:val="Lienhypertexte"/>
          <w:rFonts w:eastAsia="Times New Roman" w:cs="Times New Roman"/>
          <w:lang w:val="fr-FR"/>
        </w:rPr>
        <w:t>dac34@case.edu</w:t>
      </w:r>
      <w:r>
        <w:rPr>
          <w:rStyle w:val="Lienhypertexte"/>
          <w:rFonts w:eastAsia="Times New Roman" w:cs="Times New Roman"/>
        </w:rPr>
        <w:fldChar w:fldCharType="end"/>
      </w:r>
    </w:p>
    <w:p w:rsidR="00E446DE" w:rsidRPr="00770913" w:rsidRDefault="00000000" w:rsidP="00972A81">
      <w:pPr>
        <w:ind w:left="-454" w:right="-510"/>
        <w:jc w:val="both"/>
        <w:rPr>
          <w:lang w:val="fr-FR"/>
        </w:rPr>
        <w:pPrChange w:id="121" w:author="Fabien Condamine" w:date="2024-07-14T18:37:00Z" w16du:dateUtc="2024-07-14T16:37:00Z">
          <w:pPr>
            <w:ind w:left="-454" w:right="-510"/>
          </w:pPr>
        </w:pPrChange>
      </w:pPr>
      <w:r w:rsidRPr="00770913">
        <w:rPr>
          <w:rStyle w:val="lev"/>
          <w:rFonts w:eastAsia="Times New Roman" w:cs="Times New Roman"/>
          <w:b w:val="0"/>
          <w:bCs w:val="0"/>
          <w:lang w:val="fr-FR"/>
        </w:rPr>
        <w:t xml:space="preserve">- Dr. </w:t>
      </w:r>
      <w:r w:rsidRPr="00770913">
        <w:rPr>
          <w:rStyle w:val="lev"/>
          <w:rFonts w:eastAsia="Times New Roman" w:cs="Times New Roman"/>
          <w:lang w:val="fr-FR"/>
        </w:rPr>
        <w:t xml:space="preserve">Francisco J. </w:t>
      </w:r>
      <w:proofErr w:type="spellStart"/>
      <w:proofErr w:type="gramStart"/>
      <w:r w:rsidRPr="00770913">
        <w:rPr>
          <w:rStyle w:val="lev"/>
          <w:rFonts w:eastAsia="Times New Roman" w:cs="Times New Roman"/>
          <w:lang w:val="fr-FR"/>
        </w:rPr>
        <w:t>Goin</w:t>
      </w:r>
      <w:proofErr w:type="spellEnd"/>
      <w:r w:rsidRPr="00770913">
        <w:rPr>
          <w:rStyle w:val="lev"/>
          <w:rFonts w:eastAsia="Times New Roman" w:cs="Times New Roman"/>
          <w:b w:val="0"/>
          <w:bCs w:val="0"/>
          <w:lang w:val="fr-FR"/>
        </w:rPr>
        <w:t>:</w:t>
      </w:r>
      <w:proofErr w:type="gramEnd"/>
      <w:r w:rsidRPr="00770913">
        <w:rPr>
          <w:rStyle w:val="lev"/>
          <w:rFonts w:eastAsia="Times New Roman" w:cs="Times New Roman"/>
          <w:b w:val="0"/>
          <w:bCs w:val="0"/>
          <w:lang w:val="fr-FR"/>
        </w:rPr>
        <w:t xml:space="preserve"> </w:t>
      </w:r>
      <w:proofErr w:type="spellStart"/>
      <w:r w:rsidRPr="00770913">
        <w:rPr>
          <w:rStyle w:val="lev"/>
          <w:rFonts w:eastAsia="Times New Roman" w:cs="Times New Roman"/>
          <w:b w:val="0"/>
          <w:bCs w:val="0"/>
          <w:lang w:val="fr-FR"/>
        </w:rPr>
        <w:t>Facultad</w:t>
      </w:r>
      <w:proofErr w:type="spellEnd"/>
      <w:r w:rsidRPr="00770913">
        <w:rPr>
          <w:rStyle w:val="lev"/>
          <w:rFonts w:eastAsia="Times New Roman" w:cs="Times New Roman"/>
          <w:b w:val="0"/>
          <w:bCs w:val="0"/>
          <w:lang w:val="fr-FR"/>
        </w:rPr>
        <w:t xml:space="preserve"> de </w:t>
      </w:r>
      <w:proofErr w:type="spellStart"/>
      <w:r w:rsidRPr="00770913">
        <w:rPr>
          <w:rStyle w:val="lev"/>
          <w:rFonts w:eastAsia="Times New Roman" w:cs="Times New Roman"/>
          <w:b w:val="0"/>
          <w:bCs w:val="0"/>
          <w:lang w:val="fr-FR"/>
        </w:rPr>
        <w:t>Ciencias</w:t>
      </w:r>
      <w:proofErr w:type="spellEnd"/>
      <w:r w:rsidRPr="00770913">
        <w:rPr>
          <w:rStyle w:val="lev"/>
          <w:rFonts w:eastAsia="Times New Roman" w:cs="Times New Roman"/>
          <w:b w:val="0"/>
          <w:bCs w:val="0"/>
          <w:lang w:val="fr-FR"/>
        </w:rPr>
        <w:t xml:space="preserve"> </w:t>
      </w:r>
      <w:proofErr w:type="spellStart"/>
      <w:r w:rsidRPr="00770913">
        <w:rPr>
          <w:rStyle w:val="lev"/>
          <w:rFonts w:eastAsia="Times New Roman" w:cs="Times New Roman"/>
          <w:b w:val="0"/>
          <w:bCs w:val="0"/>
          <w:lang w:val="fr-FR"/>
        </w:rPr>
        <w:t>Naturales</w:t>
      </w:r>
      <w:proofErr w:type="spellEnd"/>
      <w:r w:rsidRPr="00770913">
        <w:rPr>
          <w:rStyle w:val="lev"/>
          <w:rFonts w:eastAsia="Times New Roman" w:cs="Times New Roman"/>
          <w:b w:val="0"/>
          <w:bCs w:val="0"/>
          <w:lang w:val="fr-FR"/>
        </w:rPr>
        <w:t xml:space="preserve"> y </w:t>
      </w:r>
      <w:proofErr w:type="spellStart"/>
      <w:r w:rsidRPr="00770913">
        <w:rPr>
          <w:rStyle w:val="lev"/>
          <w:rFonts w:eastAsia="Times New Roman" w:cs="Times New Roman"/>
          <w:b w:val="0"/>
          <w:bCs w:val="0"/>
          <w:lang w:val="fr-FR"/>
        </w:rPr>
        <w:t>Museo</w:t>
      </w:r>
      <w:proofErr w:type="spellEnd"/>
      <w:r w:rsidRPr="00770913">
        <w:rPr>
          <w:rStyle w:val="lev"/>
          <w:rFonts w:eastAsia="Times New Roman" w:cs="Times New Roman"/>
          <w:b w:val="0"/>
          <w:bCs w:val="0"/>
          <w:lang w:val="fr-FR"/>
        </w:rPr>
        <w:t xml:space="preserve">, </w:t>
      </w:r>
      <w:proofErr w:type="spellStart"/>
      <w:r w:rsidRPr="00770913">
        <w:rPr>
          <w:rStyle w:val="lev"/>
          <w:rFonts w:eastAsia="Times New Roman" w:cs="Times New Roman"/>
          <w:b w:val="0"/>
          <w:bCs w:val="0"/>
          <w:lang w:val="fr-FR"/>
        </w:rPr>
        <w:t>Universidad</w:t>
      </w:r>
      <w:proofErr w:type="spellEnd"/>
      <w:r w:rsidRPr="00770913">
        <w:rPr>
          <w:rStyle w:val="lev"/>
          <w:rFonts w:eastAsia="Times New Roman" w:cs="Times New Roman"/>
          <w:b w:val="0"/>
          <w:bCs w:val="0"/>
          <w:lang w:val="fr-FR"/>
        </w:rPr>
        <w:t xml:space="preserve"> </w:t>
      </w:r>
      <w:proofErr w:type="spellStart"/>
      <w:r w:rsidRPr="00770913">
        <w:rPr>
          <w:rStyle w:val="lev"/>
          <w:rFonts w:eastAsia="Times New Roman" w:cs="Times New Roman"/>
          <w:b w:val="0"/>
          <w:bCs w:val="0"/>
          <w:lang w:val="fr-FR"/>
        </w:rPr>
        <w:t>Nacional</w:t>
      </w:r>
      <w:proofErr w:type="spellEnd"/>
      <w:r w:rsidRPr="00770913">
        <w:rPr>
          <w:rStyle w:val="lev"/>
          <w:rFonts w:eastAsia="Times New Roman" w:cs="Times New Roman"/>
          <w:b w:val="0"/>
          <w:bCs w:val="0"/>
          <w:lang w:val="fr-FR"/>
        </w:rPr>
        <w:t xml:space="preserve"> de La </w:t>
      </w:r>
      <w:proofErr w:type="spellStart"/>
      <w:r w:rsidRPr="00770913">
        <w:rPr>
          <w:rStyle w:val="lev"/>
          <w:rFonts w:eastAsia="Times New Roman" w:cs="Times New Roman"/>
          <w:b w:val="0"/>
          <w:bCs w:val="0"/>
          <w:lang w:val="fr-FR"/>
        </w:rPr>
        <w:t>Plata</w:t>
      </w:r>
      <w:proofErr w:type="spellEnd"/>
      <w:r w:rsidRPr="00770913">
        <w:rPr>
          <w:rStyle w:val="lev"/>
          <w:rFonts w:eastAsia="Times New Roman" w:cs="Times New Roman"/>
          <w:b w:val="0"/>
          <w:bCs w:val="0"/>
          <w:lang w:val="fr-FR"/>
        </w:rPr>
        <w:t xml:space="preserve">, Argentina. </w:t>
      </w:r>
      <w:proofErr w:type="gramStart"/>
      <w:r w:rsidRPr="00770913">
        <w:rPr>
          <w:rStyle w:val="lev"/>
          <w:rFonts w:eastAsia="Times New Roman" w:cs="Times New Roman"/>
          <w:b w:val="0"/>
          <w:bCs w:val="0"/>
          <w:lang w:val="fr-FR"/>
        </w:rPr>
        <w:t>Contact:</w:t>
      </w:r>
      <w:proofErr w:type="gramEnd"/>
      <w:r w:rsidRPr="00770913">
        <w:rPr>
          <w:rStyle w:val="lev"/>
          <w:rFonts w:eastAsia="Times New Roman" w:cs="Times New Roman"/>
          <w:b w:val="0"/>
          <w:bCs w:val="0"/>
          <w:lang w:val="fr-FR"/>
        </w:rPr>
        <w:t xml:space="preserve"> </w:t>
      </w:r>
      <w:r>
        <w:fldChar w:fldCharType="begin"/>
      </w:r>
      <w:r w:rsidRPr="00770913">
        <w:rPr>
          <w:lang w:val="fr-FR"/>
        </w:rPr>
        <w:instrText>HYPERLINK "mailto:fgoin@fcnym.unlp.edu.ar" \h</w:instrText>
      </w:r>
      <w:r>
        <w:fldChar w:fldCharType="separate"/>
      </w:r>
      <w:r w:rsidRPr="00770913">
        <w:rPr>
          <w:rStyle w:val="Lienhypertexte"/>
          <w:rFonts w:eastAsia="Times New Roman" w:cs="Times New Roman"/>
          <w:lang w:val="fr-FR"/>
        </w:rPr>
        <w:t>fgoin@fcnym.unlp.edu.ar</w:t>
      </w:r>
      <w:r>
        <w:rPr>
          <w:rStyle w:val="Lienhypertexte"/>
          <w:rFonts w:eastAsia="Times New Roman" w:cs="Times New Roman"/>
        </w:rPr>
        <w:fldChar w:fldCharType="end"/>
      </w:r>
    </w:p>
    <w:p w:rsidR="00E446DE" w:rsidRDefault="00000000" w:rsidP="00972A81">
      <w:pPr>
        <w:ind w:left="-454" w:right="-510"/>
        <w:jc w:val="both"/>
        <w:rPr>
          <w:i/>
          <w:iCs/>
        </w:rPr>
        <w:pPrChange w:id="122" w:author="Fabien Condamine" w:date="2024-07-14T18:37:00Z" w16du:dateUtc="2024-07-14T16:37:00Z">
          <w:pPr>
            <w:ind w:left="-454" w:right="-510"/>
          </w:pPr>
        </w:pPrChange>
      </w:pPr>
      <w:r w:rsidRPr="00770913">
        <w:rPr>
          <w:rFonts w:eastAsia="Times New Roman" w:cs="Times New Roman"/>
          <w:lang w:val="fr-FR"/>
        </w:rPr>
        <w:t xml:space="preserve">- Dr. </w:t>
      </w:r>
      <w:r w:rsidRPr="00770913">
        <w:rPr>
          <w:rFonts w:eastAsia="Times New Roman" w:cs="Times New Roman"/>
          <w:b/>
          <w:bCs/>
          <w:lang w:val="fr-FR"/>
        </w:rPr>
        <w:t xml:space="preserve">María A. </w:t>
      </w:r>
      <w:proofErr w:type="spellStart"/>
      <w:proofErr w:type="gramStart"/>
      <w:r w:rsidRPr="00770913">
        <w:rPr>
          <w:rFonts w:eastAsia="Times New Roman" w:cs="Times New Roman"/>
          <w:b/>
          <w:bCs/>
          <w:lang w:val="fr-FR"/>
        </w:rPr>
        <w:t>Abello</w:t>
      </w:r>
      <w:proofErr w:type="spellEnd"/>
      <w:r w:rsidRPr="00770913">
        <w:rPr>
          <w:rFonts w:eastAsia="Times New Roman" w:cs="Times New Roman"/>
          <w:lang w:val="fr-FR"/>
        </w:rPr>
        <w:t>:</w:t>
      </w:r>
      <w:proofErr w:type="gramEnd"/>
      <w:r w:rsidRPr="00770913">
        <w:rPr>
          <w:rFonts w:eastAsia="Times New Roman" w:cs="Times New Roman"/>
          <w:b/>
          <w:bCs/>
          <w:lang w:val="fr-FR"/>
        </w:rPr>
        <w:t xml:space="preserve"> </w:t>
      </w:r>
      <w:proofErr w:type="spellStart"/>
      <w:r w:rsidRPr="00770913">
        <w:rPr>
          <w:rStyle w:val="lev"/>
          <w:rFonts w:eastAsia="Times New Roman" w:cs="Times New Roman"/>
          <w:b w:val="0"/>
          <w:bCs w:val="0"/>
          <w:lang w:val="fr-FR"/>
        </w:rPr>
        <w:t>Facultad</w:t>
      </w:r>
      <w:proofErr w:type="spellEnd"/>
      <w:r w:rsidRPr="00770913">
        <w:rPr>
          <w:rStyle w:val="lev"/>
          <w:rFonts w:eastAsia="Times New Roman" w:cs="Times New Roman"/>
          <w:b w:val="0"/>
          <w:bCs w:val="0"/>
          <w:lang w:val="fr-FR"/>
        </w:rPr>
        <w:t xml:space="preserve"> de </w:t>
      </w:r>
      <w:proofErr w:type="spellStart"/>
      <w:r w:rsidRPr="00770913">
        <w:rPr>
          <w:rStyle w:val="lev"/>
          <w:rFonts w:eastAsia="Times New Roman" w:cs="Times New Roman"/>
          <w:b w:val="0"/>
          <w:bCs w:val="0"/>
          <w:lang w:val="fr-FR"/>
        </w:rPr>
        <w:t>Ciencias</w:t>
      </w:r>
      <w:proofErr w:type="spellEnd"/>
      <w:r w:rsidRPr="00770913">
        <w:rPr>
          <w:rStyle w:val="lev"/>
          <w:rFonts w:eastAsia="Times New Roman" w:cs="Times New Roman"/>
          <w:b w:val="0"/>
          <w:bCs w:val="0"/>
          <w:lang w:val="fr-FR"/>
        </w:rPr>
        <w:t xml:space="preserve"> </w:t>
      </w:r>
      <w:proofErr w:type="spellStart"/>
      <w:r w:rsidRPr="00770913">
        <w:rPr>
          <w:rStyle w:val="lev"/>
          <w:rFonts w:eastAsia="Times New Roman" w:cs="Times New Roman"/>
          <w:b w:val="0"/>
          <w:bCs w:val="0"/>
          <w:lang w:val="fr-FR"/>
        </w:rPr>
        <w:t>Naturales</w:t>
      </w:r>
      <w:proofErr w:type="spellEnd"/>
      <w:r w:rsidRPr="00770913">
        <w:rPr>
          <w:rStyle w:val="lev"/>
          <w:rFonts w:eastAsia="Times New Roman" w:cs="Times New Roman"/>
          <w:b w:val="0"/>
          <w:bCs w:val="0"/>
          <w:lang w:val="fr-FR"/>
        </w:rPr>
        <w:t xml:space="preserve"> y </w:t>
      </w:r>
      <w:proofErr w:type="spellStart"/>
      <w:r w:rsidRPr="00770913">
        <w:rPr>
          <w:rStyle w:val="lev"/>
          <w:rFonts w:eastAsia="Times New Roman" w:cs="Times New Roman"/>
          <w:b w:val="0"/>
          <w:bCs w:val="0"/>
          <w:lang w:val="fr-FR"/>
        </w:rPr>
        <w:t>Museo</w:t>
      </w:r>
      <w:proofErr w:type="spellEnd"/>
      <w:r w:rsidRPr="00770913">
        <w:rPr>
          <w:rStyle w:val="lev"/>
          <w:rFonts w:eastAsia="Times New Roman" w:cs="Times New Roman"/>
          <w:b w:val="0"/>
          <w:bCs w:val="0"/>
          <w:lang w:val="fr-FR"/>
        </w:rPr>
        <w:t xml:space="preserve">, </w:t>
      </w:r>
      <w:proofErr w:type="spellStart"/>
      <w:r w:rsidRPr="00770913">
        <w:rPr>
          <w:rStyle w:val="lev"/>
          <w:rFonts w:eastAsia="Times New Roman" w:cs="Times New Roman"/>
          <w:b w:val="0"/>
          <w:bCs w:val="0"/>
          <w:lang w:val="fr-FR"/>
        </w:rPr>
        <w:t>Universidad</w:t>
      </w:r>
      <w:proofErr w:type="spellEnd"/>
      <w:r w:rsidRPr="00770913">
        <w:rPr>
          <w:rStyle w:val="lev"/>
          <w:rFonts w:eastAsia="Times New Roman" w:cs="Times New Roman"/>
          <w:b w:val="0"/>
          <w:bCs w:val="0"/>
          <w:lang w:val="fr-FR"/>
        </w:rPr>
        <w:t xml:space="preserve"> </w:t>
      </w:r>
      <w:proofErr w:type="spellStart"/>
      <w:r w:rsidRPr="00770913">
        <w:rPr>
          <w:rStyle w:val="lev"/>
          <w:rFonts w:eastAsia="Times New Roman" w:cs="Times New Roman"/>
          <w:b w:val="0"/>
          <w:bCs w:val="0"/>
          <w:lang w:val="fr-FR"/>
        </w:rPr>
        <w:t>Nacional</w:t>
      </w:r>
      <w:proofErr w:type="spellEnd"/>
      <w:r w:rsidRPr="00770913">
        <w:rPr>
          <w:rStyle w:val="lev"/>
          <w:rFonts w:eastAsia="Times New Roman" w:cs="Times New Roman"/>
          <w:b w:val="0"/>
          <w:bCs w:val="0"/>
          <w:lang w:val="fr-FR"/>
        </w:rPr>
        <w:t xml:space="preserve"> de La </w:t>
      </w:r>
      <w:proofErr w:type="spellStart"/>
      <w:r w:rsidRPr="00770913">
        <w:rPr>
          <w:rStyle w:val="lev"/>
          <w:rFonts w:eastAsia="Times New Roman" w:cs="Times New Roman"/>
          <w:b w:val="0"/>
          <w:bCs w:val="0"/>
          <w:lang w:val="fr-FR"/>
        </w:rPr>
        <w:t>Plata</w:t>
      </w:r>
      <w:proofErr w:type="spellEnd"/>
      <w:r w:rsidRPr="00770913">
        <w:rPr>
          <w:rStyle w:val="lev"/>
          <w:rFonts w:eastAsia="Times New Roman" w:cs="Times New Roman"/>
          <w:b w:val="0"/>
          <w:bCs w:val="0"/>
          <w:lang w:val="fr-FR"/>
        </w:rPr>
        <w:t xml:space="preserve">, Argentina. </w:t>
      </w:r>
      <w:r>
        <w:rPr>
          <w:rStyle w:val="lev"/>
          <w:rFonts w:eastAsia="Times New Roman" w:cs="Times New Roman"/>
          <w:b w:val="0"/>
          <w:bCs w:val="0"/>
        </w:rPr>
        <w:t xml:space="preserve">Contact: </w:t>
      </w:r>
      <w:r>
        <w:fldChar w:fldCharType="begin"/>
      </w:r>
      <w:r>
        <w:instrText>HYPERLINK "mailto:mabello@fcnym.unlp.edu.ar" \h</w:instrText>
      </w:r>
      <w:r>
        <w:fldChar w:fldCharType="separate"/>
      </w:r>
      <w:r>
        <w:rPr>
          <w:rStyle w:val="Lienhypertexte"/>
          <w:rFonts w:eastAsia="Times New Roman" w:cs="Times New Roman"/>
        </w:rPr>
        <w:t>mabello@fcnym.unlp.edu.ar</w:t>
      </w:r>
      <w:r>
        <w:rPr>
          <w:rStyle w:val="Lienhypertexte"/>
          <w:rFonts w:eastAsia="Times New Roman" w:cs="Times New Roman"/>
        </w:rPr>
        <w:fldChar w:fldCharType="end"/>
      </w:r>
    </w:p>
    <w:p w:rsidR="00E446DE" w:rsidRDefault="00E446DE" w:rsidP="00972A81">
      <w:pPr>
        <w:ind w:left="-454" w:right="-510"/>
        <w:jc w:val="both"/>
        <w:rPr>
          <w:rFonts w:eastAsia="Times New Roman" w:cs="Times New Roman"/>
        </w:rPr>
        <w:pPrChange w:id="123" w:author="Fabien Condamine" w:date="2024-07-14T18:37:00Z" w16du:dateUtc="2024-07-14T16:37:00Z">
          <w:pPr>
            <w:ind w:left="-454" w:right="-510"/>
          </w:pPr>
        </w:pPrChange>
      </w:pPr>
    </w:p>
    <w:p w:rsidR="00E446DE" w:rsidRPr="00972A81" w:rsidRDefault="00000000" w:rsidP="00972A81">
      <w:pPr>
        <w:pStyle w:val="Paragraphedeliste"/>
        <w:numPr>
          <w:ilvl w:val="0"/>
          <w:numId w:val="1"/>
        </w:numPr>
        <w:ind w:right="-510"/>
        <w:jc w:val="both"/>
        <w:rPr>
          <w:i/>
          <w:iCs/>
          <w:u w:val="single"/>
          <w:rPrChange w:id="124" w:author="Fabien Condamine" w:date="2024-07-14T18:38:00Z" w16du:dateUtc="2024-07-14T16:38:00Z">
            <w:rPr>
              <w:i/>
              <w:iCs/>
            </w:rPr>
          </w:rPrChange>
        </w:rPr>
        <w:pPrChange w:id="125" w:author="Fabien Condamine" w:date="2024-07-14T18:38:00Z" w16du:dateUtc="2024-07-14T16:38:00Z">
          <w:pPr>
            <w:ind w:left="-454" w:right="-510"/>
          </w:pPr>
        </w:pPrChange>
      </w:pPr>
      <w:del w:id="126" w:author="Fabien Condamine" w:date="2024-07-14T18:38:00Z" w16du:dateUtc="2024-07-14T16:38:00Z">
        <w:r w:rsidRPr="00972A81" w:rsidDel="00972A81">
          <w:rPr>
            <w:rFonts w:eastAsia="Times New Roman" w:cs="Times New Roman"/>
            <w:i/>
            <w:iCs/>
            <w:rPrChange w:id="127" w:author="Fabien Condamine" w:date="2024-07-14T18:38:00Z" w16du:dateUtc="2024-07-14T16:38:00Z">
              <w:rPr/>
            </w:rPrChange>
          </w:rPr>
          <w:tab/>
        </w:r>
      </w:del>
      <w:r w:rsidRPr="00972A81">
        <w:rPr>
          <w:rFonts w:eastAsia="Times New Roman" w:cs="Times New Roman"/>
          <w:i/>
          <w:iCs/>
          <w:u w:val="single"/>
          <w:rPrChange w:id="128" w:author="Fabien Condamine" w:date="2024-07-14T18:38:00Z" w16du:dateUtc="2024-07-14T16:38:00Z">
            <w:rPr>
              <w:rFonts w:eastAsia="Times New Roman" w:cs="Times New Roman"/>
              <w:i/>
              <w:iCs/>
            </w:rPr>
          </w:rPrChange>
        </w:rPr>
        <w:t xml:space="preserve">Macroevolutionary analyses and </w:t>
      </w:r>
      <w:ins w:id="129" w:author="Fabien Condamine" w:date="2024-07-14T18:40:00Z" w16du:dateUtc="2024-07-14T16:40:00Z">
        <w:r w:rsidR="006726C3">
          <w:rPr>
            <w:rFonts w:eastAsia="Times New Roman" w:cs="Times New Roman"/>
            <w:i/>
            <w:iCs/>
            <w:u w:val="single"/>
          </w:rPr>
          <w:t xml:space="preserve">empirical </w:t>
        </w:r>
      </w:ins>
      <w:del w:id="130" w:author="Fabien Condamine" w:date="2024-07-14T18:39:00Z" w16du:dateUtc="2024-07-14T16:39:00Z">
        <w:r w:rsidRPr="00972A81" w:rsidDel="00972A81">
          <w:rPr>
            <w:rFonts w:eastAsia="Times New Roman" w:cs="Times New Roman"/>
            <w:i/>
            <w:iCs/>
            <w:u w:val="single"/>
            <w:rPrChange w:id="131" w:author="Fabien Condamine" w:date="2024-07-14T18:38:00Z" w16du:dateUtc="2024-07-14T16:38:00Z">
              <w:rPr>
                <w:rFonts w:eastAsia="Times New Roman" w:cs="Times New Roman"/>
                <w:i/>
                <w:iCs/>
              </w:rPr>
            </w:rPrChange>
          </w:rPr>
          <w:delText xml:space="preserve">eventual </w:delText>
        </w:r>
      </w:del>
      <w:r w:rsidRPr="00972A81">
        <w:rPr>
          <w:rFonts w:eastAsia="Times New Roman" w:cs="Times New Roman"/>
          <w:i/>
          <w:iCs/>
          <w:u w:val="single"/>
          <w:rPrChange w:id="132" w:author="Fabien Condamine" w:date="2024-07-14T18:38:00Z" w16du:dateUtc="2024-07-14T16:38:00Z">
            <w:rPr>
              <w:rFonts w:eastAsia="Times New Roman" w:cs="Times New Roman"/>
              <w:i/>
              <w:iCs/>
            </w:rPr>
          </w:rPrChange>
        </w:rPr>
        <w:t>applications</w:t>
      </w:r>
      <w:ins w:id="133" w:author="Fabien Condamine" w:date="2024-07-14T18:40:00Z" w16du:dateUtc="2024-07-14T16:40:00Z">
        <w:r w:rsidR="006726C3">
          <w:rPr>
            <w:rFonts w:eastAsia="Times New Roman" w:cs="Times New Roman"/>
            <w:i/>
            <w:iCs/>
            <w:u w:val="single"/>
          </w:rPr>
          <w:t>,</w:t>
        </w:r>
      </w:ins>
      <w:r w:rsidRPr="00972A81">
        <w:rPr>
          <w:rFonts w:eastAsia="Times New Roman" w:cs="Times New Roman"/>
          <w:i/>
          <w:iCs/>
          <w:u w:val="single"/>
          <w:rPrChange w:id="134" w:author="Fabien Condamine" w:date="2024-07-14T18:38:00Z" w16du:dateUtc="2024-07-14T16:38:00Z">
            <w:rPr>
              <w:rFonts w:eastAsia="Times New Roman" w:cs="Times New Roman"/>
              <w:i/>
              <w:iCs/>
            </w:rPr>
          </w:rPrChange>
        </w:rPr>
        <w:t xml:space="preserve"> </w:t>
      </w:r>
      <w:ins w:id="135" w:author="Fabien Condamine" w:date="2024-07-14T18:40:00Z" w16du:dateUtc="2024-07-14T16:40:00Z">
        <w:r w:rsidR="006726C3">
          <w:rPr>
            <w:rFonts w:eastAsia="Times New Roman" w:cs="Times New Roman"/>
            <w:i/>
            <w:iCs/>
            <w:u w:val="single"/>
          </w:rPr>
          <w:t xml:space="preserve">in particular </w:t>
        </w:r>
      </w:ins>
      <w:r w:rsidRPr="00972A81">
        <w:rPr>
          <w:rFonts w:eastAsia="Times New Roman" w:cs="Times New Roman"/>
          <w:i/>
          <w:iCs/>
          <w:u w:val="single"/>
          <w:rPrChange w:id="136" w:author="Fabien Condamine" w:date="2024-07-14T18:38:00Z" w16du:dateUtc="2024-07-14T16:38:00Z">
            <w:rPr>
              <w:rFonts w:eastAsia="Times New Roman" w:cs="Times New Roman"/>
              <w:i/>
              <w:iCs/>
            </w:rPr>
          </w:rPrChange>
        </w:rPr>
        <w:t>to mammals</w:t>
      </w:r>
      <w:ins w:id="137" w:author="Fabien Condamine" w:date="2024-07-14T18:40:00Z" w16du:dateUtc="2024-07-14T16:40:00Z">
        <w:r w:rsidR="006726C3">
          <w:rPr>
            <w:rFonts w:eastAsia="Times New Roman" w:cs="Times New Roman"/>
            <w:i/>
            <w:iCs/>
            <w:u w:val="single"/>
          </w:rPr>
          <w:t>:</w:t>
        </w:r>
      </w:ins>
    </w:p>
    <w:p w:rsidR="00E446DE" w:rsidRDefault="00000000" w:rsidP="00972A81">
      <w:pPr>
        <w:ind w:left="-454" w:right="-510"/>
        <w:jc w:val="both"/>
        <w:pPrChange w:id="138" w:author="Fabien Condamine" w:date="2024-07-14T18:37:00Z" w16du:dateUtc="2024-07-14T16:37:00Z">
          <w:pPr>
            <w:ind w:left="-454" w:right="-510"/>
          </w:pPr>
        </w:pPrChange>
      </w:pPr>
      <w:r w:rsidRPr="00770913">
        <w:rPr>
          <w:rFonts w:eastAsia="Times New Roman" w:cs="Times New Roman"/>
          <w:lang w:val="fr-FR"/>
        </w:rPr>
        <w:t xml:space="preserve">- Dr. </w:t>
      </w:r>
      <w:r w:rsidRPr="00770913">
        <w:rPr>
          <w:rFonts w:eastAsia="Times New Roman" w:cs="Times New Roman"/>
          <w:b/>
          <w:bCs/>
          <w:lang w:val="fr-FR"/>
        </w:rPr>
        <w:t xml:space="preserve">Juan L. </w:t>
      </w:r>
      <w:proofErr w:type="spellStart"/>
      <w:proofErr w:type="gramStart"/>
      <w:r w:rsidRPr="00770913">
        <w:rPr>
          <w:rFonts w:eastAsia="Times New Roman" w:cs="Times New Roman"/>
          <w:b/>
          <w:bCs/>
          <w:lang w:val="fr-FR"/>
        </w:rPr>
        <w:t>Cantalapiedra</w:t>
      </w:r>
      <w:proofErr w:type="spellEnd"/>
      <w:r w:rsidRPr="00770913">
        <w:rPr>
          <w:rFonts w:eastAsia="Times New Roman" w:cs="Times New Roman"/>
          <w:lang w:val="fr-FR"/>
        </w:rPr>
        <w:t>:</w:t>
      </w:r>
      <w:proofErr w:type="gramEnd"/>
      <w:r w:rsidRPr="00770913">
        <w:rPr>
          <w:rFonts w:eastAsia="Times New Roman" w:cs="Times New Roman"/>
          <w:lang w:val="fr-FR"/>
        </w:rPr>
        <w:t xml:space="preserve"> </w:t>
      </w:r>
      <w:proofErr w:type="spellStart"/>
      <w:r w:rsidRPr="00770913">
        <w:rPr>
          <w:rFonts w:eastAsia="Times New Roman" w:cs="Times New Roman"/>
          <w:lang w:val="fr-FR"/>
        </w:rPr>
        <w:t>Museo</w:t>
      </w:r>
      <w:proofErr w:type="spellEnd"/>
      <w:r w:rsidRPr="00770913">
        <w:rPr>
          <w:rFonts w:eastAsia="Times New Roman" w:cs="Times New Roman"/>
          <w:lang w:val="fr-FR"/>
        </w:rPr>
        <w:t xml:space="preserve"> </w:t>
      </w:r>
      <w:proofErr w:type="spellStart"/>
      <w:r w:rsidRPr="00770913">
        <w:rPr>
          <w:rFonts w:eastAsia="Times New Roman" w:cs="Times New Roman"/>
          <w:lang w:val="fr-FR"/>
        </w:rPr>
        <w:t>Nacional</w:t>
      </w:r>
      <w:proofErr w:type="spellEnd"/>
      <w:r w:rsidRPr="00770913">
        <w:rPr>
          <w:rFonts w:eastAsia="Times New Roman" w:cs="Times New Roman"/>
          <w:lang w:val="fr-FR"/>
        </w:rPr>
        <w:t xml:space="preserve"> de </w:t>
      </w:r>
      <w:proofErr w:type="spellStart"/>
      <w:r w:rsidRPr="00770913">
        <w:rPr>
          <w:rFonts w:eastAsia="Times New Roman" w:cs="Times New Roman"/>
          <w:lang w:val="fr-FR"/>
        </w:rPr>
        <w:t>Ciencias</w:t>
      </w:r>
      <w:proofErr w:type="spellEnd"/>
      <w:r w:rsidRPr="00770913">
        <w:rPr>
          <w:rFonts w:eastAsia="Times New Roman" w:cs="Times New Roman"/>
          <w:lang w:val="fr-FR"/>
        </w:rPr>
        <w:t xml:space="preserve"> </w:t>
      </w:r>
      <w:proofErr w:type="spellStart"/>
      <w:r w:rsidRPr="00770913">
        <w:rPr>
          <w:rFonts w:eastAsia="Times New Roman" w:cs="Times New Roman"/>
          <w:lang w:val="fr-FR"/>
        </w:rPr>
        <w:t>Naturales</w:t>
      </w:r>
      <w:proofErr w:type="spellEnd"/>
      <w:r w:rsidRPr="00770913">
        <w:rPr>
          <w:rFonts w:eastAsia="Times New Roman" w:cs="Times New Roman"/>
          <w:lang w:val="fr-FR"/>
        </w:rPr>
        <w:t xml:space="preserve">, Madrid, Spain. </w:t>
      </w:r>
      <w:r>
        <w:rPr>
          <w:rFonts w:eastAsia="Times New Roman" w:cs="Times New Roman"/>
        </w:rPr>
        <w:t xml:space="preserve">Contact: </w:t>
      </w:r>
      <w:r>
        <w:fldChar w:fldCharType="begin"/>
      </w:r>
      <w:r>
        <w:instrText>HYPERLINK "mailto:jcantalapiedra@mncn.csic.es" \h</w:instrText>
      </w:r>
      <w:r>
        <w:fldChar w:fldCharType="separate"/>
      </w:r>
      <w:r>
        <w:rPr>
          <w:rStyle w:val="Lienhypertexte"/>
          <w:rFonts w:eastAsia="Times New Roman" w:cs="Times New Roman"/>
        </w:rPr>
        <w:t>jcantalapiedra@mncn.csic.es</w:t>
      </w:r>
      <w:r>
        <w:rPr>
          <w:rStyle w:val="Lienhypertexte"/>
          <w:rFonts w:eastAsia="Times New Roman" w:cs="Times New Roman"/>
        </w:rPr>
        <w:fldChar w:fldCharType="end"/>
      </w:r>
      <w:r>
        <w:rPr>
          <w:rFonts w:eastAsia="Times New Roman" w:cs="Times New Roman"/>
        </w:rPr>
        <w:t xml:space="preserve"> </w:t>
      </w:r>
    </w:p>
    <w:p w:rsidR="00E446DE" w:rsidRDefault="00000000" w:rsidP="00972A81">
      <w:pPr>
        <w:ind w:left="-454" w:right="-510"/>
        <w:jc w:val="both"/>
        <w:pPrChange w:id="139" w:author="Fabien Condamine" w:date="2024-07-14T18:37:00Z" w16du:dateUtc="2024-07-14T16:37:00Z">
          <w:pPr>
            <w:ind w:left="-454" w:right="-510"/>
          </w:pPr>
        </w:pPrChange>
      </w:pPr>
      <w:r>
        <w:rPr>
          <w:rFonts w:eastAsia="Times New Roman" w:cs="Times New Roman"/>
        </w:rPr>
        <w:t xml:space="preserve">- Dr. </w:t>
      </w:r>
      <w:r>
        <w:rPr>
          <w:rFonts w:eastAsia="Times New Roman" w:cs="Times New Roman"/>
          <w:b/>
          <w:bCs/>
        </w:rPr>
        <w:t>Joseph Flannery-Sutherland</w:t>
      </w:r>
      <w:r>
        <w:rPr>
          <w:rFonts w:eastAsia="Times New Roman" w:cs="Times New Roman"/>
        </w:rPr>
        <w:t xml:space="preserve">: School of Geography, Earth and Environmental Science, University of Birmingham, UK. Contact: </w:t>
      </w:r>
      <w:r>
        <w:fldChar w:fldCharType="begin"/>
      </w:r>
      <w:r>
        <w:instrText>HYPERLINK "mailto:j.t.flannerysutherland@bham.ac.uk" \h</w:instrText>
      </w:r>
      <w:r>
        <w:fldChar w:fldCharType="separate"/>
      </w:r>
      <w:r>
        <w:rPr>
          <w:rStyle w:val="Lienhypertexte"/>
          <w:rFonts w:eastAsia="Times New Roman" w:cs="Times New Roman"/>
        </w:rPr>
        <w:t>j.t.flannerysutherland@bham.ac.uk</w:t>
      </w:r>
      <w:r>
        <w:rPr>
          <w:rStyle w:val="Lienhypertexte"/>
          <w:rFonts w:eastAsia="Times New Roman" w:cs="Times New Roman"/>
        </w:rPr>
        <w:fldChar w:fldCharType="end"/>
      </w:r>
    </w:p>
    <w:p w:rsidR="00E446DE" w:rsidRPr="00770913" w:rsidRDefault="00000000" w:rsidP="00972A81">
      <w:pPr>
        <w:ind w:left="-454" w:right="-510"/>
        <w:jc w:val="both"/>
        <w:rPr>
          <w:lang w:val="fr-FR"/>
        </w:rPr>
        <w:pPrChange w:id="140" w:author="Fabien Condamine" w:date="2024-07-14T18:37:00Z" w16du:dateUtc="2024-07-14T16:37:00Z">
          <w:pPr>
            <w:ind w:left="-454" w:right="-510"/>
          </w:pPr>
        </w:pPrChange>
      </w:pPr>
      <w:r>
        <w:rPr>
          <w:rFonts w:eastAsia="Times New Roman" w:cs="Times New Roman"/>
        </w:rPr>
        <w:t xml:space="preserve">- Dr. </w:t>
      </w:r>
      <w:r>
        <w:rPr>
          <w:rFonts w:eastAsia="Times New Roman" w:cs="Times New Roman"/>
          <w:b/>
          <w:bCs/>
        </w:rPr>
        <w:t>Juan D. Carrillo</w:t>
      </w:r>
      <w:r>
        <w:rPr>
          <w:rFonts w:eastAsia="Times New Roman" w:cs="Times New Roman"/>
        </w:rPr>
        <w:t xml:space="preserve">: Department of biology, Université de Fribourg, Switzerland. </w:t>
      </w:r>
      <w:proofErr w:type="gramStart"/>
      <w:r w:rsidRPr="00770913">
        <w:rPr>
          <w:rFonts w:eastAsia="Times New Roman" w:cs="Times New Roman"/>
          <w:lang w:val="fr-FR"/>
        </w:rPr>
        <w:t>Contact:</w:t>
      </w:r>
      <w:proofErr w:type="gramEnd"/>
      <w:r w:rsidRPr="00770913">
        <w:rPr>
          <w:rFonts w:eastAsia="Times New Roman" w:cs="Times New Roman"/>
          <w:lang w:val="fr-FR"/>
        </w:rPr>
        <w:t xml:space="preserve"> </w:t>
      </w:r>
      <w:r>
        <w:fldChar w:fldCharType="begin"/>
      </w:r>
      <w:r w:rsidRPr="00770913">
        <w:rPr>
          <w:lang w:val="fr-FR"/>
        </w:rPr>
        <w:instrText>HYPERLINK "mailto:juan.carrillo@unifr.ch" \h</w:instrText>
      </w:r>
      <w:r>
        <w:fldChar w:fldCharType="separate"/>
      </w:r>
      <w:r w:rsidRPr="00770913">
        <w:rPr>
          <w:rStyle w:val="Lienhypertexte"/>
          <w:rFonts w:eastAsia="Times New Roman" w:cs="Times New Roman"/>
          <w:lang w:val="fr-FR"/>
        </w:rPr>
        <w:t>juan.carrillo@unifr.ch</w:t>
      </w:r>
      <w:r>
        <w:rPr>
          <w:rStyle w:val="Lienhypertexte"/>
          <w:rFonts w:eastAsia="Times New Roman" w:cs="Times New Roman"/>
        </w:rPr>
        <w:fldChar w:fldCharType="end"/>
      </w:r>
    </w:p>
    <w:p w:rsidR="00E446DE" w:rsidRDefault="00000000" w:rsidP="00972A81">
      <w:pPr>
        <w:ind w:left="-454" w:right="-510"/>
        <w:jc w:val="both"/>
        <w:pPrChange w:id="141" w:author="Fabien Condamine" w:date="2024-07-14T18:37:00Z" w16du:dateUtc="2024-07-14T16:37:00Z">
          <w:pPr>
            <w:ind w:left="-454" w:right="-510"/>
          </w:pPr>
        </w:pPrChange>
      </w:pPr>
      <w:r w:rsidRPr="00770913">
        <w:rPr>
          <w:rFonts w:eastAsia="Times New Roman" w:cs="Times New Roman"/>
          <w:lang w:val="fr-FR"/>
        </w:rPr>
        <w:t xml:space="preserve">- Dr. </w:t>
      </w:r>
      <w:r w:rsidRPr="00770913">
        <w:rPr>
          <w:rFonts w:eastAsia="Times New Roman" w:cs="Times New Roman"/>
          <w:b/>
          <w:bCs/>
          <w:lang w:val="fr-FR"/>
        </w:rPr>
        <w:t xml:space="preserve">Sergio </w:t>
      </w:r>
      <w:proofErr w:type="spellStart"/>
      <w:proofErr w:type="gramStart"/>
      <w:r w:rsidRPr="00770913">
        <w:rPr>
          <w:rFonts w:eastAsia="Times New Roman" w:cs="Times New Roman"/>
          <w:b/>
          <w:bCs/>
          <w:lang w:val="fr-FR"/>
        </w:rPr>
        <w:t>Tarquini</w:t>
      </w:r>
      <w:proofErr w:type="spellEnd"/>
      <w:r w:rsidRPr="00770913">
        <w:rPr>
          <w:rFonts w:eastAsia="Times New Roman" w:cs="Times New Roman"/>
          <w:lang w:val="fr-FR"/>
        </w:rPr>
        <w:t>:</w:t>
      </w:r>
      <w:proofErr w:type="gramEnd"/>
      <w:r w:rsidRPr="00770913">
        <w:rPr>
          <w:rFonts w:eastAsia="Times New Roman" w:cs="Times New Roman"/>
          <w:lang w:val="fr-FR"/>
        </w:rPr>
        <w:t xml:space="preserve"> Centre de recherche en paléontologie, Paris. </w:t>
      </w:r>
      <w:r>
        <w:rPr>
          <w:rFonts w:eastAsia="Times New Roman" w:cs="Times New Roman"/>
        </w:rPr>
        <w:t xml:space="preserve">Contact: </w:t>
      </w:r>
      <w:r>
        <w:fldChar w:fldCharType="begin"/>
      </w:r>
      <w:r>
        <w:instrText>HYPERLINK "mailto:starquini92@gmail.com" \h</w:instrText>
      </w:r>
      <w:r>
        <w:fldChar w:fldCharType="separate"/>
      </w:r>
      <w:r>
        <w:rPr>
          <w:rStyle w:val="Lienhypertexte"/>
          <w:rFonts w:eastAsia="Times New Roman" w:cs="Times New Roman"/>
        </w:rPr>
        <w:t>starquini92@gmail.com</w:t>
      </w:r>
      <w:r>
        <w:rPr>
          <w:rStyle w:val="Lienhypertexte"/>
          <w:rFonts w:eastAsia="Times New Roman" w:cs="Times New Roman"/>
        </w:rPr>
        <w:fldChar w:fldCharType="end"/>
      </w:r>
    </w:p>
    <w:p w:rsidR="00E446DE" w:rsidRDefault="00000000" w:rsidP="00972A81">
      <w:pPr>
        <w:ind w:left="-454" w:right="-510"/>
        <w:jc w:val="both"/>
        <w:pPrChange w:id="142" w:author="Fabien Condamine" w:date="2024-07-14T18:37:00Z" w16du:dateUtc="2024-07-14T16:37:00Z">
          <w:pPr>
            <w:ind w:left="-454" w:right="-510"/>
          </w:pPr>
        </w:pPrChange>
      </w:pPr>
      <w:r>
        <w:rPr>
          <w:rFonts w:eastAsia="Times New Roman" w:cs="Times New Roman"/>
        </w:rPr>
        <w:t xml:space="preserve">- Dr. </w:t>
      </w:r>
      <w:proofErr w:type="spellStart"/>
      <w:r>
        <w:rPr>
          <w:rFonts w:eastAsia="Times New Roman" w:cs="Times New Roman"/>
          <w:b/>
          <w:bCs/>
        </w:rPr>
        <w:t>Farideh</w:t>
      </w:r>
      <w:proofErr w:type="spellEnd"/>
      <w:r>
        <w:rPr>
          <w:rFonts w:eastAsia="Times New Roman" w:cs="Times New Roman"/>
          <w:b/>
          <w:bCs/>
        </w:rPr>
        <w:t xml:space="preserve"> </w:t>
      </w:r>
      <w:proofErr w:type="spellStart"/>
      <w:r>
        <w:rPr>
          <w:rFonts w:eastAsia="Times New Roman" w:cs="Times New Roman"/>
          <w:b/>
          <w:bCs/>
        </w:rPr>
        <w:t>Moharrek</w:t>
      </w:r>
      <w:proofErr w:type="spellEnd"/>
      <w:r>
        <w:rPr>
          <w:rFonts w:eastAsia="Times New Roman" w:cs="Times New Roman"/>
        </w:rPr>
        <w:t xml:space="preserve">: Novo Nordisk Foundation Center for Basic Metabolic Research, University of Copenhagen, Denmark. Contact: </w:t>
      </w:r>
      <w:r>
        <w:fldChar w:fldCharType="begin"/>
      </w:r>
      <w:r>
        <w:instrText>HYPERLINK "mailto:farideh.moharrek@sund.ku.dk" \h</w:instrText>
      </w:r>
      <w:r>
        <w:fldChar w:fldCharType="separate"/>
      </w:r>
      <w:r>
        <w:rPr>
          <w:rStyle w:val="Lienhypertexte"/>
          <w:rFonts w:eastAsia="Times New Roman" w:cs="Times New Roman"/>
        </w:rPr>
        <w:t>farideh.moharrek@sund.ku.dk</w:t>
      </w:r>
      <w:r>
        <w:rPr>
          <w:rStyle w:val="Lienhypertexte"/>
          <w:rFonts w:eastAsia="Times New Roman" w:cs="Times New Roman"/>
        </w:rPr>
        <w:fldChar w:fldCharType="end"/>
      </w:r>
    </w:p>
    <w:p w:rsidR="00E446DE" w:rsidRDefault="00E446DE" w:rsidP="00972A81">
      <w:pPr>
        <w:ind w:left="-454" w:right="-510"/>
        <w:jc w:val="both"/>
        <w:rPr>
          <w:rFonts w:eastAsia="Times New Roman" w:cs="Times New Roman"/>
          <w:i/>
          <w:iCs/>
        </w:rPr>
      </w:pPr>
    </w:p>
    <w:p w:rsidR="00E446DE" w:rsidRDefault="00E446DE">
      <w:pPr>
        <w:ind w:left="-454" w:right="-510"/>
        <w:jc w:val="both"/>
        <w:rPr>
          <w:rFonts w:eastAsia="Times New Roman" w:cs="Times New Roman"/>
        </w:rPr>
      </w:pPr>
    </w:p>
    <w:p w:rsidR="00E446DE" w:rsidRDefault="00000000">
      <w:pPr>
        <w:ind w:left="-454" w:right="-510"/>
        <w:jc w:val="both"/>
        <w:rPr>
          <w:ins w:id="143" w:author="Fabien Condamine" w:date="2024-07-14T18:38:00Z" w16du:dateUtc="2024-07-14T16:38:00Z"/>
          <w:rFonts w:eastAsia="Times New Roman" w:cs="Times New Roman"/>
        </w:rPr>
      </w:pPr>
      <w:r>
        <w:rPr>
          <w:rFonts w:eastAsia="Times New Roman" w:cs="Times New Roman"/>
        </w:rPr>
        <w:tab/>
        <w:t>We hope that you will share our excitement for the present work.</w:t>
      </w:r>
    </w:p>
    <w:p w:rsidR="00972A81" w:rsidRDefault="00972A81">
      <w:pPr>
        <w:ind w:left="-454" w:right="-510"/>
        <w:jc w:val="both"/>
        <w:rPr>
          <w:rFonts w:eastAsia="Times New Roman" w:cs="Times New Roman"/>
        </w:rPr>
      </w:pPr>
    </w:p>
    <w:p w:rsidR="00E446DE" w:rsidRDefault="00000000">
      <w:pPr>
        <w:ind w:left="-454" w:right="-510"/>
        <w:jc w:val="both"/>
        <w:rPr>
          <w:rFonts w:eastAsia="Times New Roman" w:cs="Times New Roman"/>
        </w:rPr>
      </w:pPr>
      <w:r>
        <w:rPr>
          <w:rFonts w:eastAsia="Times New Roman" w:cs="Times New Roman"/>
        </w:rPr>
        <w:tab/>
        <w:t>Best regards,</w:t>
      </w:r>
    </w:p>
    <w:p w:rsidR="00E446DE" w:rsidRDefault="00E446DE">
      <w:pPr>
        <w:ind w:left="-454" w:right="-510"/>
        <w:jc w:val="both"/>
        <w:rPr>
          <w:rFonts w:eastAsia="Times New Roman" w:cs="Times New Roman"/>
        </w:rPr>
      </w:pPr>
    </w:p>
    <w:p w:rsidR="00E446DE" w:rsidRDefault="00E446DE">
      <w:pPr>
        <w:ind w:left="-454" w:right="-510"/>
        <w:jc w:val="both"/>
        <w:rPr>
          <w:rFonts w:eastAsia="Times New Roman" w:cs="Times New Roman"/>
        </w:rPr>
      </w:pPr>
    </w:p>
    <w:p w:rsidR="00E446DE" w:rsidRDefault="00000000">
      <w:pPr>
        <w:ind w:left="-454" w:right="-510"/>
        <w:jc w:val="right"/>
        <w:rPr>
          <w:rFonts w:eastAsia="Times New Roman" w:cs="Times New Roman"/>
        </w:rPr>
      </w:pPr>
      <w:r>
        <w:rPr>
          <w:rFonts w:eastAsia="Times New Roman" w:cs="Times New Roman"/>
        </w:rPr>
        <w:t xml:space="preserve">Lucas </w:t>
      </w:r>
      <w:proofErr w:type="spellStart"/>
      <w:r>
        <w:rPr>
          <w:rFonts w:eastAsia="Times New Roman" w:cs="Times New Roman"/>
        </w:rPr>
        <w:t>Buffan</w:t>
      </w:r>
      <w:proofErr w:type="spellEnd"/>
      <w:r>
        <w:rPr>
          <w:rFonts w:eastAsia="Times New Roman" w:cs="Times New Roman"/>
        </w:rPr>
        <w:t>, on behalf of all my co-authors</w:t>
      </w:r>
    </w:p>
    <w:p w:rsidR="00E446DE" w:rsidRDefault="00000000">
      <w:pPr>
        <w:ind w:left="-454" w:right="-510"/>
        <w:jc w:val="right"/>
        <w:rPr>
          <w:rFonts w:eastAsia="Times New Roman" w:cs="Times New Roman"/>
        </w:rPr>
      </w:pPr>
      <w:r>
        <w:rPr>
          <w:rFonts w:eastAsia="Times New Roman" w:cs="Times New Roman"/>
          <w:noProof/>
        </w:rPr>
        <w:drawing>
          <wp:anchor distT="0" distB="0" distL="0" distR="0" simplePos="0" relativeHeight="4" behindDoc="0" locked="0" layoutInCell="0" allowOverlap="1">
            <wp:simplePos x="0" y="0"/>
            <wp:positionH relativeFrom="column">
              <wp:posOffset>4092575</wp:posOffset>
            </wp:positionH>
            <wp:positionV relativeFrom="paragraph">
              <wp:posOffset>145415</wp:posOffset>
            </wp:positionV>
            <wp:extent cx="2352675" cy="629920"/>
            <wp:effectExtent l="0" t="0" r="0" b="0"/>
            <wp:wrapSquare wrapText="lef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2352675" cy="629920"/>
                    </a:xfrm>
                    <a:prstGeom prst="rect">
                      <a:avLst/>
                    </a:prstGeom>
                  </pic:spPr>
                </pic:pic>
              </a:graphicData>
            </a:graphic>
          </wp:anchor>
        </w:drawing>
      </w:r>
    </w:p>
    <w:p w:rsidR="00E446DE" w:rsidRDefault="00E446DE">
      <w:pPr>
        <w:ind w:left="-454" w:right="-510"/>
        <w:jc w:val="right"/>
        <w:rPr>
          <w:rFonts w:eastAsia="Times New Roman" w:cs="Times New Roman"/>
        </w:rPr>
      </w:pPr>
    </w:p>
    <w:sectPr w:rsidR="00E446DE" w:rsidSect="00770913">
      <w:pgSz w:w="12240" w:h="15840"/>
      <w:pgMar w:top="1417" w:right="1417" w:bottom="1417" w:left="141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71F75"/>
    <w:multiLevelType w:val="hybridMultilevel"/>
    <w:tmpl w:val="88BE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46371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en Condamine">
    <w15:presenceInfo w15:providerId="None" w15:userId="Fabien Conda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trackRevisions/>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6DE"/>
    <w:rsid w:val="0009464A"/>
    <w:rsid w:val="00190F7F"/>
    <w:rsid w:val="002646F1"/>
    <w:rsid w:val="00333D93"/>
    <w:rsid w:val="00440B9E"/>
    <w:rsid w:val="00444A03"/>
    <w:rsid w:val="004A2108"/>
    <w:rsid w:val="0060545A"/>
    <w:rsid w:val="006553C2"/>
    <w:rsid w:val="006726C3"/>
    <w:rsid w:val="00770913"/>
    <w:rsid w:val="00850131"/>
    <w:rsid w:val="00972A81"/>
    <w:rsid w:val="00A2579C"/>
    <w:rsid w:val="00A96340"/>
    <w:rsid w:val="00B77EB1"/>
    <w:rsid w:val="00CF52B8"/>
    <w:rsid w:val="00DE74BA"/>
    <w:rsid w:val="00E446DE"/>
    <w:rsid w:val="00E80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45239E"/>
  <w15:docId w15:val="{31D627B1-7FF8-C245-A517-8D0A2A4F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styleId="Accentuation">
    <w:name w:val="Emphasis"/>
    <w:qFormat/>
    <w:rPr>
      <w:i/>
      <w:iCs/>
    </w:rPr>
  </w:style>
  <w:style w:type="character" w:styleId="lev">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Pieddepage">
    <w:name w:val="footer"/>
    <w:basedOn w:val="HeaderandFooter"/>
  </w:style>
  <w:style w:type="paragraph" w:styleId="Rvision">
    <w:name w:val="Revision"/>
    <w:hidden/>
    <w:uiPriority w:val="99"/>
    <w:semiHidden/>
    <w:rsid w:val="00770913"/>
    <w:pPr>
      <w:suppressAutoHyphens w:val="0"/>
    </w:pPr>
    <w:rPr>
      <w:rFonts w:cs="Mangal"/>
      <w:szCs w:val="21"/>
    </w:rPr>
  </w:style>
  <w:style w:type="paragraph" w:styleId="Paragraphedeliste">
    <w:name w:val="List Paragraph"/>
    <w:basedOn w:val="Normal"/>
    <w:uiPriority w:val="34"/>
    <w:qFormat/>
    <w:rsid w:val="00972A8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1142</Words>
  <Characters>6282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Fabien Condamine</cp:lastModifiedBy>
  <cp:revision>18</cp:revision>
  <dcterms:created xsi:type="dcterms:W3CDTF">2024-07-14T15:57:00Z</dcterms:created>
  <dcterms:modified xsi:type="dcterms:W3CDTF">2024-07-14T16:40:00Z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2024-07-09T12:33:21Z</dcterms:created>
  <dc:creator>Lucas Buffan</dc:creator>
  <dc:description/>
  <dc:language>fr-FR</dc:language>
  <cp:lastModifiedBy>Lucas Buffan</cp:lastModifiedBy>
  <dcterms:modified xsi:type="dcterms:W3CDTF">2024-07-13T20:35:10Z</dcterms:modified>
  <cp:revision>44</cp:revision>
  <dc:subject/>
  <dc:title/>
</cp:coreProperties>
</file>